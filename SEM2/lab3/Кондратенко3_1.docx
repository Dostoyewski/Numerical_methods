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014A8A12" w:rsidR="002D0EB5" w:rsidRPr="004C76FC" w:rsidRDefault="006D6693" w:rsidP="006D6693">
      <w:pPr>
        <w:tabs>
          <w:tab w:val="center" w:pos="4819"/>
          <w:tab w:val="left" w:pos="8550"/>
        </w:tabs>
        <w:ind w:firstLine="0"/>
        <w:jc w:val="left"/>
        <w:rPr>
          <w:szCs w:val="28"/>
        </w:rPr>
        <w:pPrChange w:id="1" w:author="Федор Кондор" w:date="2020-04-15T16:26:00Z">
          <w:pPr>
            <w:ind w:firstLine="0"/>
            <w:jc w:val="center"/>
          </w:pPr>
        </w:pPrChange>
      </w:pPr>
      <w:ins w:id="2" w:author="Федор Кондор" w:date="2020-04-15T16:26:00Z">
        <w:r>
          <w:rPr>
            <w:szCs w:val="28"/>
          </w:rPr>
          <w:tab/>
        </w:r>
      </w:ins>
      <w:r w:rsidR="002D0EB5" w:rsidRPr="006C4B51">
        <w:rPr>
          <w:szCs w:val="28"/>
        </w:rPr>
        <w:t>Институт прикладной математики и механики</w:t>
      </w:r>
      <w:ins w:id="3" w:author="Федор Кондор" w:date="2020-04-15T16:26:00Z">
        <w:r>
          <w:rPr>
            <w:szCs w:val="28"/>
          </w:rPr>
          <w:tab/>
        </w:r>
      </w:ins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722721A1" w14:textId="77777777" w:rsidR="00F71565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интегрирование функций </w:t>
      </w:r>
    </w:p>
    <w:p w14:paraId="3444DFC7" w14:textId="3D0E8C3F" w:rsidR="002D0EB5" w:rsidRPr="006C4B51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методом трапеций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1403AF">
      <w:pPr>
        <w:pStyle w:val="1"/>
      </w:pPr>
      <w:r>
        <w:lastRenderedPageBreak/>
        <w:t>Постановка задачи</w:t>
      </w:r>
    </w:p>
    <w:p w14:paraId="147FE976" w14:textId="2BDA7339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F71565">
        <w:rPr>
          <w:sz w:val="24"/>
          <w:szCs w:val="24"/>
        </w:rPr>
        <w:t>интегрирования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F71565">
        <w:rPr>
          <w:sz w:val="24"/>
          <w:szCs w:val="24"/>
        </w:rPr>
        <w:t>трапеций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следующих двух функций на указанных отрезках:</w:t>
      </w:r>
    </w:p>
    <w:p w14:paraId="693327F0" w14:textId="709D2837" w:rsidR="006C4B51" w:rsidRDefault="00993341" w:rsidP="006C4B51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6C4B51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2275B4F8" w14:textId="75EC5AAF" w:rsidR="0012695D" w:rsidRPr="0012695D" w:rsidRDefault="00993341" w:rsidP="0012695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a,1</m:t>
              </m:r>
            </m:e>
          </m:d>
        </m:oMath>
      </m:oMathPara>
    </w:p>
    <w:p w14:paraId="493D9A06" w14:textId="32B25843" w:rsidR="006C4B51" w:rsidRDefault="006C4B51" w:rsidP="006C4B51">
      <w:pPr>
        <w:ind w:firstLine="426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погрешности </w:t>
      </w:r>
      <w:r w:rsidR="00F71565">
        <w:rPr>
          <w:sz w:val="24"/>
          <w:szCs w:val="24"/>
          <w:lang w:eastAsia="en-US"/>
        </w:rPr>
        <w:t>интегрирования</w:t>
      </w:r>
      <w:r>
        <w:rPr>
          <w:sz w:val="24"/>
          <w:szCs w:val="24"/>
          <w:lang w:eastAsia="en-US"/>
        </w:rPr>
        <w:t xml:space="preserve"> от количества</w:t>
      </w:r>
      <w:r w:rsidR="00F71565">
        <w:rPr>
          <w:sz w:val="24"/>
          <w:szCs w:val="24"/>
          <w:lang w:eastAsia="en-US"/>
        </w:rPr>
        <w:t xml:space="preserve"> </w:t>
      </w:r>
      <w:r w:rsidR="00630752">
        <w:rPr>
          <w:sz w:val="24"/>
          <w:szCs w:val="24"/>
          <w:lang w:eastAsia="en-US"/>
        </w:rPr>
        <w:t>узлов</w:t>
      </w:r>
      <w:r w:rsidR="00F71565">
        <w:rPr>
          <w:sz w:val="24"/>
          <w:szCs w:val="24"/>
          <w:lang w:eastAsia="en-US"/>
        </w:rPr>
        <w:t xml:space="preserve"> разбиения</w:t>
      </w:r>
      <w:r>
        <w:rPr>
          <w:sz w:val="24"/>
          <w:szCs w:val="24"/>
          <w:lang w:eastAsia="en-US"/>
        </w:rPr>
        <w:t>. Также в исследовании будет произведен анализ влияния</w:t>
      </w:r>
      <w:r w:rsidR="00F71565">
        <w:rPr>
          <w:sz w:val="24"/>
          <w:szCs w:val="24"/>
          <w:lang w:eastAsia="en-US"/>
        </w:rPr>
        <w:t xml:space="preserve"> параметра </w:t>
      </w:r>
      <w:r w:rsidR="00F71565">
        <w:rPr>
          <w:sz w:val="24"/>
          <w:szCs w:val="24"/>
          <w:lang w:val="en-US" w:eastAsia="en-US"/>
        </w:rPr>
        <w:t>a</w:t>
      </w:r>
      <w:r w:rsidR="000B632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на </w:t>
      </w:r>
      <w:r w:rsidR="000B6321">
        <w:rPr>
          <w:sz w:val="24"/>
          <w:szCs w:val="24"/>
          <w:lang w:eastAsia="en-US"/>
        </w:rPr>
        <w:t xml:space="preserve">качество </w:t>
      </w:r>
      <w:r w:rsidR="00F71565">
        <w:rPr>
          <w:sz w:val="24"/>
          <w:szCs w:val="24"/>
          <w:lang w:eastAsia="en-US"/>
        </w:rPr>
        <w:t>интегрирования</w:t>
      </w:r>
      <w:r w:rsidR="000B6321">
        <w:rPr>
          <w:sz w:val="24"/>
          <w:szCs w:val="24"/>
          <w:lang w:eastAsia="en-US"/>
        </w:rPr>
        <w:t>.</w:t>
      </w:r>
    </w:p>
    <w:p w14:paraId="1198C019" w14:textId="77777777" w:rsidR="006C4B51" w:rsidRPr="006C4B51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BD2378" w:rsidR="00F60239" w:rsidRDefault="006C4B51" w:rsidP="001403AF">
      <w:pPr>
        <w:pStyle w:val="1"/>
      </w:pPr>
      <w:r>
        <w:t>Описание метода</w:t>
      </w:r>
    </w:p>
    <w:p w14:paraId="10E6A6B7" w14:textId="40106363" w:rsidR="002F6DD2" w:rsidRDefault="002F6DD2" w:rsidP="002F6DD2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Пусть задана функция </w:t>
      </w:r>
      <m:oMath>
        <m:r>
          <w:rPr>
            <w:rFonts w:ascii="Cambria Math" w:hAnsi="Cambria Math"/>
            <w:sz w:val="24"/>
            <w:szCs w:val="24"/>
          </w:rPr>
          <m:t>y=f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2F6DD2">
        <w:rPr>
          <w:sz w:val="24"/>
          <w:szCs w:val="24"/>
        </w:rPr>
        <w:t xml:space="preserve">. </w:t>
      </w:r>
      <w:r w:rsidR="001E60D7">
        <w:rPr>
          <w:sz w:val="24"/>
          <w:szCs w:val="24"/>
        </w:rPr>
        <w:t xml:space="preserve">В таком случае, </w:t>
      </w:r>
      <w:r w:rsidR="00630752">
        <w:rPr>
          <w:sz w:val="24"/>
          <w:szCs w:val="24"/>
        </w:rPr>
        <w:t xml:space="preserve">интеграл от функции </w:t>
      </w:r>
      <w:r w:rsidR="00630752">
        <w:rPr>
          <w:sz w:val="24"/>
          <w:szCs w:val="24"/>
          <w:lang w:val="en-US"/>
        </w:rPr>
        <w:t>f</w:t>
      </w:r>
      <w:r w:rsidR="00630752" w:rsidRPr="00630752">
        <w:rPr>
          <w:sz w:val="24"/>
          <w:szCs w:val="24"/>
        </w:rPr>
        <w:t xml:space="preserve"> </w:t>
      </w:r>
      <w:r w:rsidR="00630752">
        <w:rPr>
          <w:sz w:val="24"/>
          <w:szCs w:val="24"/>
        </w:rPr>
        <w:t xml:space="preserve">на отрезке </w:t>
      </w:r>
      <w:r w:rsidR="00630752" w:rsidRPr="00630752">
        <w:rPr>
          <w:sz w:val="24"/>
          <w:szCs w:val="24"/>
        </w:rPr>
        <w:t>[</w:t>
      </w:r>
      <w:r w:rsidR="00630752">
        <w:rPr>
          <w:sz w:val="24"/>
          <w:szCs w:val="24"/>
          <w:lang w:val="en-US"/>
        </w:rPr>
        <w:t>a</w:t>
      </w:r>
      <w:r w:rsidR="00630752" w:rsidRPr="00630752">
        <w:rPr>
          <w:sz w:val="24"/>
          <w:szCs w:val="24"/>
        </w:rPr>
        <w:t xml:space="preserve">, </w:t>
      </w:r>
      <w:r w:rsidR="00630752">
        <w:rPr>
          <w:sz w:val="24"/>
          <w:szCs w:val="24"/>
          <w:lang w:val="en-US"/>
        </w:rPr>
        <w:t>b</w:t>
      </w:r>
      <w:r w:rsidR="00630752" w:rsidRPr="00630752">
        <w:rPr>
          <w:sz w:val="24"/>
          <w:szCs w:val="24"/>
        </w:rPr>
        <w:t xml:space="preserve">] </w:t>
      </w:r>
      <w:r w:rsidR="00630752">
        <w:rPr>
          <w:sz w:val="24"/>
          <w:szCs w:val="24"/>
        </w:rPr>
        <w:t xml:space="preserve">будет равняться площади </w:t>
      </w:r>
      <w:proofErr w:type="spellStart"/>
      <w:r w:rsidR="00630752">
        <w:rPr>
          <w:sz w:val="24"/>
          <w:szCs w:val="24"/>
        </w:rPr>
        <w:t>подграфика</w:t>
      </w:r>
      <w:proofErr w:type="spellEnd"/>
      <w:r w:rsidR="00630752">
        <w:rPr>
          <w:sz w:val="24"/>
          <w:szCs w:val="24"/>
        </w:rPr>
        <w:t xml:space="preserve"> данной функции. Основная идея метода трапеций заключается в разбиении отрезка интегрирования </w:t>
      </w:r>
      <w:r w:rsidR="00630752" w:rsidRPr="00630752">
        <w:rPr>
          <w:sz w:val="24"/>
          <w:szCs w:val="24"/>
        </w:rPr>
        <w:t xml:space="preserve">на несколько промежуточных отрезков, и </w:t>
      </w:r>
      <w:r w:rsidR="00630752">
        <w:rPr>
          <w:sz w:val="24"/>
          <w:szCs w:val="24"/>
        </w:rPr>
        <w:t xml:space="preserve">приближении графика подынтегральной </w:t>
      </w:r>
      <w:r w:rsidR="006D6693">
        <w:rPr>
          <w:sz w:val="24"/>
          <w:szCs w:val="24"/>
        </w:rPr>
        <w:t>функции линейной функцией на каждом промежуточном отрезке.</w:t>
      </w:r>
    </w:p>
    <w:p w14:paraId="60E8659E" w14:textId="2C3411D6" w:rsidR="000C1443" w:rsidRDefault="000C1443" w:rsidP="000C1443">
      <w:pPr>
        <w:ind w:firstLine="426"/>
        <w:jc w:val="center"/>
        <w:rPr>
          <w:sz w:val="24"/>
          <w:szCs w:val="24"/>
        </w:rPr>
      </w:pPr>
      <w:r w:rsidRPr="000C1443">
        <w:rPr>
          <w:noProof/>
          <w:sz w:val="24"/>
          <w:szCs w:val="24"/>
        </w:rPr>
        <w:drawing>
          <wp:inline distT="0" distB="0" distL="0" distR="0" wp14:anchorId="17474700" wp14:editId="71964077">
            <wp:extent cx="2393950" cy="185045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181" cy="18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1B47" w14:textId="4EBF05E8" w:rsidR="000C1443" w:rsidRDefault="000C1443" w:rsidP="000C1443">
      <w:pPr>
        <w:tabs>
          <w:tab w:val="left" w:pos="2610"/>
        </w:tabs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После чего площадь </w:t>
      </w:r>
      <w:proofErr w:type="spellStart"/>
      <w:r>
        <w:rPr>
          <w:sz w:val="24"/>
          <w:szCs w:val="24"/>
        </w:rPr>
        <w:t>подграфика</w:t>
      </w:r>
      <w:proofErr w:type="spellEnd"/>
      <w:r>
        <w:rPr>
          <w:sz w:val="24"/>
          <w:szCs w:val="24"/>
        </w:rPr>
        <w:t xml:space="preserve"> данной функции можно приближенно вычислить как сумму площадей трапеций, построенных на отрезках разбиения:</w:t>
      </w:r>
    </w:p>
    <w:p w14:paraId="11527352" w14:textId="6B67C6B6" w:rsidR="000C1443" w:rsidRPr="002F1807" w:rsidRDefault="00993341" w:rsidP="000C1443">
      <w:pPr>
        <w:tabs>
          <w:tab w:val="left" w:pos="2610"/>
        </w:tabs>
        <w:ind w:firstLine="426"/>
        <w:rPr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*h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(1)</m:t>
          </m:r>
        </m:oMath>
      </m:oMathPara>
    </w:p>
    <w:p w14:paraId="3F759320" w14:textId="6CB28B6D" w:rsidR="000C1443" w:rsidRPr="000C1443" w:rsidRDefault="000C1443" w:rsidP="000C1443">
      <w:pPr>
        <w:tabs>
          <w:tab w:val="left" w:pos="2610"/>
        </w:tabs>
        <w:ind w:firstLine="426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b-a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189BC66B" w14:textId="0579CE91" w:rsidR="000C1443" w:rsidRPr="000C1443" w:rsidRDefault="00993341" w:rsidP="000C1443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+ih,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2CF64E6B" w14:textId="7D26EDC6" w:rsidR="000C1443" w:rsidRPr="000C1443" w:rsidRDefault="000C1443" w:rsidP="000C1443">
      <w:pPr>
        <w:ind w:firstLine="0"/>
        <w:rPr>
          <w:sz w:val="24"/>
          <w:szCs w:val="24"/>
        </w:rPr>
      </w:pPr>
    </w:p>
    <w:p w14:paraId="2BA0C707" w14:textId="77777777" w:rsidR="000C1443" w:rsidRPr="000C1443" w:rsidRDefault="000C1443" w:rsidP="000C1443">
      <w:pPr>
        <w:tabs>
          <w:tab w:val="left" w:pos="2610"/>
        </w:tabs>
        <w:ind w:firstLine="426"/>
        <w:rPr>
          <w:sz w:val="24"/>
          <w:szCs w:val="24"/>
        </w:rPr>
      </w:pPr>
    </w:p>
    <w:p w14:paraId="4DF7B9C7" w14:textId="2FAB8384" w:rsidR="00E36364" w:rsidRDefault="002F1807" w:rsidP="007E2800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lastRenderedPageBreak/>
        <w:t xml:space="preserve">На практике, вместо формулы </w:t>
      </w:r>
      <w:r w:rsidRPr="002F1807">
        <w:rPr>
          <w:rFonts w:eastAsiaTheme="majorEastAsia" w:cstheme="majorBidi"/>
          <w:sz w:val="24"/>
          <w:szCs w:val="24"/>
          <w:lang w:eastAsia="en-US"/>
        </w:rPr>
        <w:t>(1)</w:t>
      </w:r>
      <w:r>
        <w:rPr>
          <w:rFonts w:eastAsiaTheme="majorEastAsia" w:cstheme="majorBidi"/>
          <w:sz w:val="24"/>
          <w:szCs w:val="24"/>
          <w:lang w:eastAsia="en-US"/>
        </w:rPr>
        <w:t xml:space="preserve"> применяется другая формула. Если «раскрыть» знак суммирования, получим:</w:t>
      </w:r>
    </w:p>
    <w:p w14:paraId="537CA2B6" w14:textId="200DFA78" w:rsidR="002F1807" w:rsidRPr="002F1807" w:rsidRDefault="00993341" w:rsidP="007E2800">
      <w:pPr>
        <w:ind w:firstLine="0"/>
        <w:rPr>
          <w:rFonts w:eastAsiaTheme="majorEastAsia" w:cstheme="majorBidi"/>
          <w:i/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p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e>
          </m:nary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≈</m:t>
          </m:r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h*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en>
              </m:f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i=1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n-1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up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e>
              </m:nary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(2)</m:t>
          </m:r>
        </m:oMath>
      </m:oMathPara>
    </w:p>
    <w:p w14:paraId="25A7D1EE" w14:textId="77777777" w:rsidR="002F1807" w:rsidRPr="002F1807" w:rsidRDefault="002F1807" w:rsidP="007E2800">
      <w:pPr>
        <w:ind w:firstLine="0"/>
        <w:rPr>
          <w:rFonts w:eastAsiaTheme="majorEastAsia" w:cstheme="majorBidi"/>
          <w:sz w:val="24"/>
          <w:szCs w:val="24"/>
          <w:lang w:eastAsia="en-US"/>
        </w:rPr>
      </w:pPr>
    </w:p>
    <w:p w14:paraId="27D1929E" w14:textId="6653B174" w:rsidR="00CD4D3B" w:rsidRPr="002F1807" w:rsidRDefault="00CD4D3B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Вычисления значений </w:t>
      </w:r>
      <w:r w:rsidR="002F1807">
        <w:rPr>
          <w:sz w:val="24"/>
          <w:szCs w:val="24"/>
        </w:rPr>
        <w:t>интеграла</w:t>
      </w:r>
      <w:r w:rsidR="007E2800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производиться непосредственно по формуле</w:t>
      </w:r>
      <w:r w:rsidR="007E2800">
        <w:rPr>
          <w:sz w:val="24"/>
          <w:szCs w:val="24"/>
        </w:rPr>
        <w:t xml:space="preserve"> (</w:t>
      </w:r>
      <w:r w:rsidR="002F1807" w:rsidRPr="002F1807">
        <w:rPr>
          <w:sz w:val="24"/>
          <w:szCs w:val="24"/>
        </w:rPr>
        <w:t>2).</w:t>
      </w:r>
    </w:p>
    <w:p w14:paraId="266927C8" w14:textId="77777777" w:rsidR="002F1807" w:rsidRDefault="002F1807" w:rsidP="002F1807">
      <w:pPr>
        <w:pStyle w:val="1"/>
        <w:numPr>
          <w:ilvl w:val="0"/>
          <w:numId w:val="0"/>
        </w:numPr>
        <w:ind w:left="720"/>
      </w:pPr>
      <w:bookmarkStart w:id="4" w:name="_Toc32773195"/>
    </w:p>
    <w:p w14:paraId="4DFD1254" w14:textId="33CBA441" w:rsidR="00880142" w:rsidRDefault="00880142" w:rsidP="001403AF">
      <w:pPr>
        <w:pStyle w:val="1"/>
      </w:pPr>
      <w:r>
        <w:t>Предварительный анализ задачи</w:t>
      </w:r>
      <w:bookmarkEnd w:id="4"/>
    </w:p>
    <w:p w14:paraId="2D6F1454" w14:textId="7A168B04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2F1807">
        <w:rPr>
          <w:sz w:val="24"/>
          <w:szCs w:val="24"/>
          <w:lang w:eastAsia="en-US"/>
        </w:rPr>
        <w:t xml:space="preserve">вычисления интеграла методом трапеций требуется существование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f(x)</m:t>
            </m:r>
          </m:e>
        </m:nary>
      </m:oMath>
      <w:r w:rsidR="002F1807" w:rsidRPr="002F1807">
        <w:rPr>
          <w:sz w:val="24"/>
          <w:szCs w:val="24"/>
          <w:lang w:eastAsia="en-US"/>
        </w:rPr>
        <w:t xml:space="preserve">, </w:t>
      </w:r>
      <w:r w:rsidR="002F1807">
        <w:rPr>
          <w:sz w:val="24"/>
          <w:szCs w:val="24"/>
          <w:lang w:eastAsia="en-US"/>
        </w:rPr>
        <w:t>а именно</w:t>
      </w:r>
      <w:r>
        <w:rPr>
          <w:sz w:val="24"/>
          <w:szCs w:val="24"/>
          <w:lang w:eastAsia="en-US"/>
        </w:rPr>
        <w:t>:</w:t>
      </w:r>
    </w:p>
    <w:p w14:paraId="45F79E4F" w14:textId="589B50EA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6A1EEE">
        <w:rPr>
          <w:sz w:val="24"/>
          <w:szCs w:val="24"/>
          <w:lang w:eastAsia="en-US"/>
        </w:rPr>
        <w:t>ограниче</w:t>
      </w:r>
      <w:r w:rsidR="00845D27">
        <w:rPr>
          <w:sz w:val="24"/>
          <w:szCs w:val="24"/>
          <w:lang w:eastAsia="en-US"/>
        </w:rPr>
        <w:t>на;</w:t>
      </w:r>
    </w:p>
    <w:p w14:paraId="5D80D202" w14:textId="17F32DF3" w:rsidR="006C4B51" w:rsidRPr="00845D2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иметь ограниченное количество разрывов.</w:t>
      </w:r>
    </w:p>
    <w:p w14:paraId="4E5082CD" w14:textId="77777777" w:rsidR="00880142" w:rsidRDefault="00060C45" w:rsidP="001403AF">
      <w:pPr>
        <w:pStyle w:val="1"/>
      </w:pPr>
      <w:bookmarkStart w:id="5" w:name="_Toc32773196"/>
      <w:r>
        <w:t>Т</w:t>
      </w:r>
      <w:r w:rsidR="00B1509D">
        <w:t>естовый пример</w:t>
      </w:r>
      <w:bookmarkEnd w:id="5"/>
    </w:p>
    <w:p w14:paraId="19809778" w14:textId="56DEB3C5" w:rsidR="001429EC" w:rsidRPr="00E86E19" w:rsidRDefault="001429EC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w:r w:rsidR="00845D27">
        <w:rPr>
          <w:sz w:val="24"/>
          <w:szCs w:val="24"/>
        </w:rPr>
        <w:t>вычисление интеграла методом трапеций</w:t>
      </w:r>
      <w:r w:rsidRPr="001429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  <w:r w:rsidR="00845D27">
        <w:rPr>
          <w:sz w:val="24"/>
          <w:szCs w:val="24"/>
        </w:rPr>
        <w:t xml:space="preserve"> на отрезке </w:t>
      </w:r>
      <w:r w:rsidR="00845D27" w:rsidRPr="00845D27">
        <w:rPr>
          <w:sz w:val="24"/>
          <w:szCs w:val="24"/>
        </w:rPr>
        <w:t>[-1, 1]</w:t>
      </w:r>
      <w:r w:rsidR="00845D27">
        <w:rPr>
          <w:sz w:val="24"/>
          <w:szCs w:val="24"/>
        </w:rPr>
        <w:t xml:space="preserve"> с тремя точками и единичным шагом</w:t>
      </w:r>
      <w:r w:rsidRPr="001429EC">
        <w:rPr>
          <w:sz w:val="24"/>
          <w:szCs w:val="24"/>
        </w:rPr>
        <w:t>.</w:t>
      </w:r>
    </w:p>
    <w:p w14:paraId="7FED0465" w14:textId="490D10F2" w:rsidR="001429EC" w:rsidRPr="00E86E19" w:rsidRDefault="00845D27" w:rsidP="006C4B51">
      <w:pPr>
        <w:ind w:firstLine="426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=[-1, 0, 1]</m:t>
          </m:r>
        </m:oMath>
      </m:oMathPara>
    </w:p>
    <w:p w14:paraId="7ED23A2B" w14:textId="28568600" w:rsidR="001429EC" w:rsidRPr="00E86E19" w:rsidRDefault="00845D27" w:rsidP="00E86E19">
      <w:pPr>
        <w:ind w:firstLine="426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,1,e</m:t>
              </m:r>
            </m:e>
          </m:d>
        </m:oMath>
      </m:oMathPara>
    </w:p>
    <w:p w14:paraId="3785722C" w14:textId="54DAE607" w:rsidR="00AF02F4" w:rsidRDefault="00845D27" w:rsidP="00AF02F4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Вычислим интеграл по формуле (2):</w:t>
      </w:r>
    </w:p>
    <w:p w14:paraId="6CB7811E" w14:textId="1247A20E" w:rsidR="00845D27" w:rsidRPr="005619EE" w:rsidRDefault="00845D27" w:rsidP="00AF02F4">
      <w:pPr>
        <w:ind w:firstLine="426"/>
        <w:rPr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I=1*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+e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en-US" w:eastAsia="en-US"/>
            </w:rPr>
            <m:t>=2.5431</m:t>
          </m:r>
        </m:oMath>
      </m:oMathPara>
    </w:p>
    <w:p w14:paraId="6120A8F5" w14:textId="1922EAFC" w:rsidR="005619EE" w:rsidRPr="005619EE" w:rsidRDefault="00993341" w:rsidP="00AF02F4">
      <w:pPr>
        <w:ind w:firstLine="426"/>
        <w:rPr>
          <w:sz w:val="24"/>
          <w:szCs w:val="24"/>
          <w:lang w:val="en-US" w:eastAsia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=2.3504</m:t>
              </m:r>
            </m:e>
          </m:nary>
        </m:oMath>
      </m:oMathPara>
    </w:p>
    <w:p w14:paraId="42371A65" w14:textId="5E2D8FDE" w:rsidR="005619EE" w:rsidRPr="005619EE" w:rsidRDefault="0044058F" w:rsidP="005619EE">
      <w:pPr>
        <w:ind w:firstLine="426"/>
        <w:rPr>
          <w:sz w:val="24"/>
          <w:szCs w:val="24"/>
          <w:lang w:eastAsia="en-US"/>
        </w:rPr>
      </w:pPr>
      <w:bookmarkStart w:id="6" w:name="_Toc32773197"/>
      <w:r>
        <w:rPr>
          <w:sz w:val="24"/>
          <w:szCs w:val="24"/>
          <w:lang w:eastAsia="en-US"/>
        </w:rPr>
        <w:t>Как видно из примера, значения примерно одинаковы.</w:t>
      </w:r>
    </w:p>
    <w:p w14:paraId="225DCB31" w14:textId="0C970CCD" w:rsidR="00B1509D" w:rsidRDefault="00B1509D" w:rsidP="001403AF">
      <w:pPr>
        <w:pStyle w:val="1"/>
      </w:pPr>
      <w:r>
        <w:t>Модульная структура программы</w:t>
      </w:r>
      <w:bookmarkEnd w:id="6"/>
    </w:p>
    <w:p w14:paraId="19D2D729" w14:textId="397B99FC" w:rsidR="001403AF" w:rsidRPr="005619EE" w:rsidRDefault="001403AF" w:rsidP="001403AF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5619EE">
        <w:rPr>
          <w:sz w:val="24"/>
          <w:szCs w:val="24"/>
          <w:lang w:val="en-US"/>
        </w:rPr>
        <w:t xml:space="preserve"> </w:t>
      </w:r>
      <w:r w:rsidR="005619EE" w:rsidRPr="005619EE">
        <w:rPr>
          <w:sz w:val="24"/>
          <w:szCs w:val="24"/>
          <w:lang w:val="en-US"/>
        </w:rPr>
        <w:t xml:space="preserve">s = </w:t>
      </w:r>
      <w:proofErr w:type="spellStart"/>
      <w:r w:rsidR="005619EE" w:rsidRPr="005619EE">
        <w:rPr>
          <w:sz w:val="24"/>
          <w:szCs w:val="24"/>
          <w:lang w:val="en-US"/>
        </w:rPr>
        <w:t>get_int_trap</w:t>
      </w:r>
      <w:proofErr w:type="spellEnd"/>
      <w:r w:rsidR="005619EE" w:rsidRPr="005619EE">
        <w:rPr>
          <w:sz w:val="24"/>
          <w:szCs w:val="24"/>
          <w:lang w:val="en-US"/>
        </w:rPr>
        <w:t>(f, d, n)</w:t>
      </w:r>
      <w:r w:rsidR="005619EE">
        <w:rPr>
          <w:sz w:val="24"/>
          <w:szCs w:val="24"/>
          <w:lang w:val="en-US"/>
        </w:rPr>
        <w:t>:</w:t>
      </w:r>
    </w:p>
    <w:p w14:paraId="1C72024E" w14:textId="3F617F97" w:rsidR="00A17A9D" w:rsidRDefault="005619EE" w:rsidP="00A17A9D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Осуществляет интегрирование с помощью метода трапеций. </w:t>
      </w:r>
      <w:r>
        <w:rPr>
          <w:sz w:val="24"/>
          <w:szCs w:val="24"/>
          <w:lang w:val="en-US"/>
        </w:rPr>
        <w:t>f</w:t>
      </w:r>
      <w:r w:rsidRPr="005619EE">
        <w:rPr>
          <w:sz w:val="24"/>
          <w:szCs w:val="24"/>
        </w:rPr>
        <w:t xml:space="preserve"> — </w:t>
      </w:r>
      <w:r>
        <w:rPr>
          <w:sz w:val="24"/>
          <w:szCs w:val="24"/>
          <w:lang w:val="en-US"/>
        </w:rPr>
        <w:t>function</w:t>
      </w:r>
      <w:r w:rsidRPr="00561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hadle</w:t>
      </w:r>
      <w:proofErr w:type="spellEnd"/>
      <w:r w:rsidRPr="005619E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5619EE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отрезок интегрирования, </w:t>
      </w:r>
      <w:r>
        <w:rPr>
          <w:sz w:val="24"/>
          <w:szCs w:val="24"/>
          <w:lang w:val="en-US"/>
        </w:rPr>
        <w:t>n</w:t>
      </w:r>
      <w:r w:rsidRPr="005619EE">
        <w:rPr>
          <w:sz w:val="24"/>
          <w:szCs w:val="24"/>
        </w:rPr>
        <w:t xml:space="preserve"> — </w:t>
      </w:r>
      <w:r>
        <w:rPr>
          <w:sz w:val="24"/>
          <w:szCs w:val="24"/>
        </w:rPr>
        <w:t>количество узлов интегрирования.</w:t>
      </w:r>
    </w:p>
    <w:p w14:paraId="1A689B99" w14:textId="4B5FC1FC" w:rsidR="005619EE" w:rsidRPr="005619EE" w:rsidRDefault="005619EE" w:rsidP="00A17A9D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— </w:t>
      </w:r>
      <w:r>
        <w:rPr>
          <w:sz w:val="24"/>
          <w:szCs w:val="24"/>
        </w:rPr>
        <w:t>численное значение интеграла</w:t>
      </w:r>
    </w:p>
    <w:p w14:paraId="3BFE1348" w14:textId="77777777" w:rsidR="0074483A" w:rsidRDefault="0074483A" w:rsidP="001403AF">
      <w:pPr>
        <w:pStyle w:val="1"/>
      </w:pPr>
      <w:r>
        <w:lastRenderedPageBreak/>
        <w:t>Подготовка контрольных тестов</w:t>
      </w:r>
    </w:p>
    <w:p w14:paraId="1D3674D2" w14:textId="755A0605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del w:id="7" w:author="Света" w:date="2020-04-13T14:24:00Z">
        <w:r w:rsidDel="00CA69FF">
          <w:rPr>
            <w:sz w:val="24"/>
            <w:szCs w:val="24"/>
          </w:rPr>
          <w:delText xml:space="preserve">метода </w:delText>
        </w:r>
      </w:del>
      <w:ins w:id="8" w:author="Света" w:date="2020-04-13T14:24:00Z">
        <w:r w:rsidR="00CA69FF">
          <w:rPr>
            <w:sz w:val="24"/>
            <w:szCs w:val="24"/>
          </w:rPr>
          <w:t xml:space="preserve">численного </w:t>
        </w:r>
      </w:ins>
      <w:r w:rsidR="005619EE">
        <w:rPr>
          <w:sz w:val="24"/>
          <w:szCs w:val="24"/>
        </w:rPr>
        <w:t xml:space="preserve">интегрирования методом трапеций </w:t>
      </w:r>
      <w:r>
        <w:rPr>
          <w:sz w:val="24"/>
          <w:szCs w:val="24"/>
        </w:rPr>
        <w:t>будет проводиться для двух функций на указанных отрезках:</w:t>
      </w:r>
    </w:p>
    <w:p w14:paraId="4EE8787A" w14:textId="77777777" w:rsidR="005619EE" w:rsidRDefault="00993341" w:rsidP="005619EE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5619EE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4762D240" w14:textId="539ED934" w:rsidR="005619EE" w:rsidRPr="005619EE" w:rsidRDefault="00993341" w:rsidP="005619EE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</m:t>
              </m:r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4</m:t>
              </m:r>
              <m:r>
                <m:rPr>
                  <m:sty m:val="p"/>
                </m:rPr>
                <w:rPr>
                  <w:rStyle w:val="af"/>
                </w:rPr>
                <w:commentReference w:id="9"/>
              </m:r>
            </m:e>
          </m:d>
        </m:oMath>
      </m:oMathPara>
    </w:p>
    <w:p w14:paraId="74CF67D9" w14:textId="273194DE" w:rsidR="005619EE" w:rsidRPr="005619EE" w:rsidRDefault="005619EE" w:rsidP="005619EE">
      <w:pPr>
        <w:ind w:firstLine="0"/>
        <w:jc w:val="center"/>
        <w:rPr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a&gt;0</m:t>
          </m:r>
        </m:oMath>
      </m:oMathPara>
    </w:p>
    <w:p w14:paraId="092F5CAA" w14:textId="70B1FB71" w:rsidR="0074483A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44058F">
        <w:rPr>
          <w:sz w:val="24"/>
          <w:szCs w:val="24"/>
        </w:rPr>
        <w:t>ошибки интегрирования</w:t>
      </w:r>
      <w:r>
        <w:rPr>
          <w:sz w:val="24"/>
          <w:szCs w:val="24"/>
        </w:rPr>
        <w:t xml:space="preserve"> от количества узлов </w:t>
      </w:r>
      <w:r w:rsidR="0044058F">
        <w:rPr>
          <w:sz w:val="24"/>
          <w:szCs w:val="24"/>
        </w:rPr>
        <w:t>интегрирования</w:t>
      </w:r>
      <w:r>
        <w:rPr>
          <w:sz w:val="24"/>
          <w:szCs w:val="24"/>
        </w:rPr>
        <w:t xml:space="preserve"> для </w:t>
      </w:r>
      <w:r w:rsidR="0044058F">
        <w:rPr>
          <w:sz w:val="24"/>
          <w:szCs w:val="24"/>
        </w:rPr>
        <w:t xml:space="preserve">количества точек от 2 до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44058F" w:rsidRPr="0044058F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>при фиксированном</w:t>
      </w:r>
      <w:commentRangeStart w:id="10"/>
      <w:commentRangeStart w:id="11"/>
      <w:r w:rsidR="0044058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 = 1</m:t>
        </m:r>
        <w:commentRangeEnd w:id="10"/>
        <m:r>
          <m:rPr>
            <m:sty m:val="p"/>
          </m:rPr>
          <w:rPr>
            <w:rStyle w:val="af"/>
          </w:rPr>
          <w:commentReference w:id="10"/>
        </m:r>
        <w:commentRangeEnd w:id="11"/>
        <m:r>
          <m:rPr>
            <m:sty m:val="p"/>
          </m:rPr>
          <w:rPr>
            <w:rStyle w:val="af"/>
          </w:rPr>
          <w:commentReference w:id="11"/>
        </m:r>
      </m:oMath>
      <w:r>
        <w:rPr>
          <w:sz w:val="24"/>
          <w:szCs w:val="24"/>
        </w:rPr>
        <w:t>.</w:t>
      </w:r>
    </w:p>
    <w:p w14:paraId="4C697ED3" w14:textId="552447A1" w:rsidR="0044058F" w:rsidRPr="00431F59" w:rsidRDefault="0044058F" w:rsidP="00431F5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Помимо этого, будет проведен анализ зависимости ошибки интегрирования от параметра </w:t>
      </w:r>
      <w:r>
        <w:rPr>
          <w:sz w:val="24"/>
          <w:szCs w:val="24"/>
          <w:lang w:val="en-US"/>
        </w:rPr>
        <w:t>a</w:t>
      </w:r>
      <w:r w:rsidRPr="00440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431F59">
        <w:rPr>
          <w:sz w:val="24"/>
          <w:szCs w:val="24"/>
        </w:rPr>
        <w:t xml:space="preserve"> и при фиксированном количестве узлов </w:t>
      </w:r>
      <m:oMath>
        <m:r>
          <w:rPr>
            <w:rFonts w:ascii="Cambria Math" w:hAnsi="Cambria Math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44058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Предел параметра выбран таким, так как 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 </w:t>
      </w:r>
      <w:commentRangeStart w:id="12"/>
      <w:commentRangeStart w:id="13"/>
      <w:r>
        <w:rPr>
          <w:sz w:val="24"/>
          <w:szCs w:val="24"/>
        </w:rPr>
        <w:t xml:space="preserve">обе функции </w:t>
      </w:r>
      <w:commentRangeEnd w:id="12"/>
      <w:r w:rsidR="00CA69FF">
        <w:rPr>
          <w:rStyle w:val="af"/>
        </w:rPr>
        <w:commentReference w:id="12"/>
      </w:r>
      <w:commentRangeEnd w:id="13"/>
      <w:r w:rsidR="006D6693">
        <w:rPr>
          <w:rStyle w:val="af"/>
        </w:rPr>
        <w:commentReference w:id="13"/>
      </w:r>
      <w:r w:rsidR="006D6693">
        <w:rPr>
          <w:sz w:val="24"/>
          <w:szCs w:val="24"/>
        </w:rPr>
        <w:t>терпят разрыв (первая функция терпит устранимый разрыв, вторая бесконечный)</w:t>
      </w:r>
      <w:r>
        <w:rPr>
          <w:sz w:val="24"/>
          <w:szCs w:val="24"/>
        </w:rPr>
        <w:t>.</w:t>
      </w:r>
    </w:p>
    <w:p w14:paraId="79028AC5" w14:textId="4A786B77" w:rsidR="0074483A" w:rsidRDefault="0044058F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Ошибка интегрирования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35208794" w14:textId="3A54381F" w:rsidR="0074483A" w:rsidRPr="006D6693" w:rsidRDefault="0044058F" w:rsidP="006C4B51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w:commentRangeStart w:id="14"/>
              <w:commentRangeStart w:id="15"/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e>
              </m:nary>
              <w:commentRangeEnd w:id="14"/>
              <m:r>
                <m:rPr>
                  <m:sty m:val="p"/>
                </m:rPr>
                <w:rPr>
                  <w:rStyle w:val="af"/>
                </w:rPr>
                <w:commentReference w:id="14"/>
              </m:r>
              <w:commentRangeEnd w:id="15"/>
              <m:r>
                <m:rPr>
                  <m:sty m:val="p"/>
                </m:rPr>
                <w:rPr>
                  <w:rStyle w:val="af"/>
                </w:rPr>
                <w:commentReference w:id="15"/>
              </m:r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-S</m:t>
              </m:r>
            </m:e>
          </m:d>
        </m:oMath>
      </m:oMathPara>
    </w:p>
    <w:p w14:paraId="11A716A0" w14:textId="3FF6B57D" w:rsidR="0044058F" w:rsidRDefault="0044058F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w:r>
        <w:rPr>
          <w:sz w:val="24"/>
          <w:szCs w:val="24"/>
          <w:lang w:val="en-US" w:eastAsia="en-US"/>
        </w:rPr>
        <w:t>S</w:t>
      </w:r>
      <w:r w:rsidRPr="0044058F">
        <w:rPr>
          <w:sz w:val="24"/>
          <w:szCs w:val="24"/>
          <w:lang w:eastAsia="en-US"/>
        </w:rPr>
        <w:t xml:space="preserve"> —</w:t>
      </w:r>
      <w:r>
        <w:rPr>
          <w:sz w:val="24"/>
          <w:szCs w:val="24"/>
          <w:lang w:eastAsia="en-US"/>
        </w:rPr>
        <w:t xml:space="preserve"> численное значение интеграла, полученное с помощью метода трапеций.</w:t>
      </w:r>
    </w:p>
    <w:p w14:paraId="0C4D8F13" w14:textId="58EEE743" w:rsidR="003737C4" w:rsidRDefault="003737C4" w:rsidP="003737C4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интеграла</w:t>
      </w:r>
      <w:r>
        <w:rPr>
          <w:sz w:val="24"/>
          <w:szCs w:val="24"/>
          <w:lang w:eastAsia="en-US"/>
        </w:rPr>
        <w:t xml:space="preserve"> для второй функции</w:t>
      </w:r>
      <w:r>
        <w:rPr>
          <w:sz w:val="24"/>
          <w:szCs w:val="24"/>
          <w:lang w:eastAsia="en-US"/>
        </w:rPr>
        <w:t xml:space="preserve"> вычисляется с помощью </w:t>
      </w:r>
      <w:r>
        <w:rPr>
          <w:sz w:val="24"/>
          <w:szCs w:val="24"/>
          <w:lang w:eastAsia="en-US"/>
        </w:rPr>
        <w:t>формулы Ньютона-Лейбница:</w:t>
      </w:r>
    </w:p>
    <w:p w14:paraId="602AD47F" w14:textId="04DF34B0" w:rsidR="003737C4" w:rsidRPr="003737C4" w:rsidRDefault="003737C4" w:rsidP="003737C4">
      <w:pPr>
        <w:ind w:firstLine="426"/>
        <w:rPr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eastAsia="en-US"/>
            </w:rPr>
            <m:t>=ln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-ln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</m:d>
        </m:oMath>
      </m:oMathPara>
    </w:p>
    <w:p w14:paraId="57333B65" w14:textId="160A8FEE" w:rsidR="003737C4" w:rsidRDefault="003737C4" w:rsidP="003737C4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</m:oMath>
      <w:r w:rsidRPr="003737C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не берется в элементарных функциях, вычисления производятся через интегральный синус</w:t>
      </w:r>
      <w:r w:rsidRPr="003737C4">
        <w:rPr>
          <w:sz w:val="24"/>
          <w:szCs w:val="24"/>
          <w:lang w:eastAsia="en-US"/>
        </w:rPr>
        <w:t>:</w:t>
      </w:r>
    </w:p>
    <w:p w14:paraId="308A1D75" w14:textId="3D98E965" w:rsidR="003737C4" w:rsidRPr="003737C4" w:rsidRDefault="003737C4" w:rsidP="003737C4">
      <w:pPr>
        <w:ind w:firstLine="426"/>
        <w:rPr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eastAsia="en-US"/>
            </w:rPr>
            <m:t>=Si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-Si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</m:d>
        </m:oMath>
      </m:oMathPara>
    </w:p>
    <w:p w14:paraId="769D5187" w14:textId="77777777" w:rsidR="003737C4" w:rsidRPr="0044058F" w:rsidRDefault="003737C4" w:rsidP="006C4B51">
      <w:pPr>
        <w:ind w:firstLine="426"/>
        <w:rPr>
          <w:sz w:val="24"/>
          <w:szCs w:val="24"/>
          <w:lang w:eastAsia="en-US"/>
        </w:rPr>
      </w:pPr>
    </w:p>
    <w:p w14:paraId="4D5334A5" w14:textId="5885C21E" w:rsidR="00B1509D" w:rsidRDefault="00B1509D" w:rsidP="001403AF">
      <w:pPr>
        <w:pStyle w:val="1"/>
      </w:pPr>
      <w:bookmarkStart w:id="16" w:name="_Toc32773198"/>
      <w:r>
        <w:t xml:space="preserve">Численный анализ </w:t>
      </w:r>
      <w:bookmarkEnd w:id="16"/>
      <w:r w:rsidR="005A0E4B">
        <w:t>метода</w:t>
      </w:r>
    </w:p>
    <w:p w14:paraId="5B7B4BC2" w14:textId="77777777" w:rsidR="0044058F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ошибки интегрирования от количества узлов интегрирования для количества точек от 2 до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44058F" w:rsidRPr="0044058F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 w:rsidR="0044058F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commentRangeStart w:id="17"/>
      <w:commentRangeStart w:id="18"/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0DAE8CA3">
            <wp:extent cx="5481368" cy="4111026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68" cy="41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 w:rsidR="00CA69FF">
        <w:rPr>
          <w:rStyle w:val="af"/>
        </w:rPr>
        <w:commentReference w:id="17"/>
      </w:r>
      <w:commentRangeEnd w:id="18"/>
      <w:r w:rsidR="00513A75">
        <w:rPr>
          <w:rStyle w:val="af"/>
        </w:rPr>
        <w:commentReference w:id="18"/>
      </w:r>
    </w:p>
    <w:p w14:paraId="4027D3D8" w14:textId="2E3EA401" w:rsidR="00C24227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графиков, можно сделать вывод, что </w:t>
      </w:r>
      <w:r w:rsidR="0044058F">
        <w:rPr>
          <w:sz w:val="24"/>
          <w:szCs w:val="24"/>
        </w:rPr>
        <w:t xml:space="preserve">ошибки ведут себя одинаково. Для </w:t>
      </w:r>
      <w:r w:rsidR="00431F59">
        <w:rPr>
          <w:sz w:val="24"/>
          <w:szCs w:val="24"/>
        </w:rPr>
        <w:t>обеих</w:t>
      </w:r>
      <w:r w:rsidR="0044058F">
        <w:rPr>
          <w:sz w:val="24"/>
          <w:szCs w:val="24"/>
        </w:rPr>
        <w:t xml:space="preserve"> функций наблюдается значительное уменьшение ошибки до примерно 10 узлов интегрирования, после ошибка у</w:t>
      </w:r>
      <w:r w:rsidR="00431F59">
        <w:rPr>
          <w:sz w:val="24"/>
          <w:szCs w:val="24"/>
        </w:rPr>
        <w:t xml:space="preserve">меньшается </w:t>
      </w:r>
      <w:commentRangeStart w:id="19"/>
      <w:commentRangeStart w:id="20"/>
      <w:r w:rsidR="00431F59">
        <w:rPr>
          <w:sz w:val="24"/>
          <w:szCs w:val="24"/>
        </w:rPr>
        <w:t>линейно</w:t>
      </w:r>
      <w:commentRangeEnd w:id="19"/>
      <w:r w:rsidR="00CA69FF">
        <w:rPr>
          <w:rStyle w:val="af"/>
        </w:rPr>
        <w:commentReference w:id="19"/>
      </w:r>
      <w:commentRangeEnd w:id="20"/>
      <w:r w:rsidR="00513A75">
        <w:rPr>
          <w:rStyle w:val="af"/>
        </w:rPr>
        <w:commentReference w:id="20"/>
      </w:r>
      <w:r w:rsidR="00431F59">
        <w:rPr>
          <w:sz w:val="24"/>
          <w:szCs w:val="24"/>
        </w:rPr>
        <w:t>.</w:t>
      </w:r>
    </w:p>
    <w:p w14:paraId="34268BD0" w14:textId="5D5C18F1" w:rsidR="003737C4" w:rsidRPr="00513A75" w:rsidRDefault="003737C4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 абсолютных величинах погрешности лучше интегрируется первая функция</w:t>
      </w:r>
      <w:r w:rsidR="00513A75">
        <w:rPr>
          <w:sz w:val="24"/>
          <w:szCs w:val="24"/>
          <w:lang w:eastAsia="en-US"/>
        </w:rPr>
        <w:t>. Вероятно, это связано с ошибками интегрирования.</w:t>
      </w:r>
    </w:p>
    <w:p w14:paraId="39797F91" w14:textId="534C9F07" w:rsidR="00D95EFF" w:rsidRDefault="00431F59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Ниже представлены графики зависимости ошибки от параметра </w:t>
      </w:r>
      <w:r>
        <w:rPr>
          <w:sz w:val="24"/>
          <w:szCs w:val="24"/>
          <w:lang w:val="en-US" w:eastAsia="en-US"/>
        </w:rPr>
        <w:t>a</w:t>
      </w:r>
      <w:r w:rsidRPr="00431F59">
        <w:rPr>
          <w:sz w:val="24"/>
          <w:szCs w:val="24"/>
          <w:lang w:eastAsia="en-US"/>
        </w:rPr>
        <w:t>:</w:t>
      </w:r>
      <w:bookmarkStart w:id="21" w:name="_GoBack"/>
      <w:bookmarkEnd w:id="21"/>
    </w:p>
    <w:p w14:paraId="3D7DA017" w14:textId="150FAC21" w:rsidR="00431F59" w:rsidRDefault="00431F59" w:rsidP="00D95EFF">
      <w:pPr>
        <w:ind w:firstLine="426"/>
      </w:pPr>
      <w:commentRangeStart w:id="22"/>
      <w:commentRangeStart w:id="23"/>
      <w:r>
        <w:rPr>
          <w:noProof/>
        </w:rPr>
        <w:lastRenderedPageBreak/>
        <w:drawing>
          <wp:inline distT="0" distB="0" distL="0" distR="0" wp14:anchorId="50C5415F" wp14:editId="138DB53A">
            <wp:extent cx="6120130" cy="459009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_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2"/>
      <w:r w:rsidR="00CA69FF">
        <w:rPr>
          <w:rStyle w:val="af"/>
        </w:rPr>
        <w:commentReference w:id="22"/>
      </w:r>
      <w:commentRangeEnd w:id="23"/>
      <w:r w:rsidR="00810972">
        <w:rPr>
          <w:rStyle w:val="af"/>
        </w:rPr>
        <w:commentReference w:id="23"/>
      </w:r>
    </w:p>
    <w:p w14:paraId="190443FF" w14:textId="0FA929BA" w:rsidR="00877FC0" w:rsidRPr="003737C4" w:rsidRDefault="00431F59" w:rsidP="003737C4">
      <w:pPr>
        <w:ind w:firstLine="426"/>
        <w:rPr>
          <w:sz w:val="24"/>
        </w:rPr>
      </w:pPr>
      <w:r>
        <w:rPr>
          <w:sz w:val="24"/>
        </w:rPr>
        <w:t>Для обеих функций</w:t>
      </w:r>
      <w:r w:rsidR="00877FC0">
        <w:rPr>
          <w:sz w:val="24"/>
        </w:rPr>
        <w:t xml:space="preserve"> </w:t>
      </w:r>
      <w:commentRangeStart w:id="24"/>
      <w:commentRangeStart w:id="25"/>
      <w:r w:rsidR="00877FC0">
        <w:rPr>
          <w:sz w:val="24"/>
        </w:rPr>
        <w:t>графики</w:t>
      </w:r>
      <w:r>
        <w:rPr>
          <w:sz w:val="24"/>
        </w:rPr>
        <w:t xml:space="preserve"> ошибки</w:t>
      </w:r>
      <w:r w:rsidR="003737C4" w:rsidRPr="003737C4">
        <w:rPr>
          <w:sz w:val="24"/>
        </w:rPr>
        <w:t xml:space="preserve"> </w:t>
      </w:r>
      <w:r w:rsidR="003737C4">
        <w:rPr>
          <w:sz w:val="24"/>
        </w:rPr>
        <w:t>в начале</w:t>
      </w:r>
      <w:r>
        <w:rPr>
          <w:sz w:val="24"/>
        </w:rPr>
        <w:t xml:space="preserve"> совпадают</w:t>
      </w:r>
      <w:commentRangeEnd w:id="24"/>
      <w:r w:rsidR="00CA69FF">
        <w:rPr>
          <w:rStyle w:val="af"/>
        </w:rPr>
        <w:commentReference w:id="24"/>
      </w:r>
      <w:commentRangeEnd w:id="25"/>
      <w:r w:rsidR="00810972">
        <w:rPr>
          <w:rStyle w:val="af"/>
        </w:rPr>
        <w:commentReference w:id="25"/>
      </w:r>
      <w:r>
        <w:rPr>
          <w:sz w:val="24"/>
        </w:rPr>
        <w:t>.</w:t>
      </w:r>
      <w:r w:rsidR="00877FC0">
        <w:rPr>
          <w:sz w:val="24"/>
        </w:rPr>
        <w:t xml:space="preserve"> Отчетливо видно, что при приближении параметра к нулю, ошибка</w:t>
      </w:r>
      <w:r w:rsidR="003737C4">
        <w:rPr>
          <w:sz w:val="24"/>
        </w:rPr>
        <w:t xml:space="preserve"> второй функции</w:t>
      </w:r>
      <w:r w:rsidR="00877FC0">
        <w:rPr>
          <w:sz w:val="24"/>
        </w:rPr>
        <w:t xml:space="preserve"> возрастает до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/>
                <w:sz w:val="24"/>
              </w:rPr>
              <m:t>5</m:t>
            </m:r>
          </m:sup>
        </m:sSup>
      </m:oMath>
      <w:r w:rsidR="003737C4">
        <w:rPr>
          <w:sz w:val="24"/>
        </w:rPr>
        <w:t xml:space="preserve">, ошибка первой функции стабилизируется 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-5</m:t>
            </m:r>
          </m:sup>
        </m:sSup>
      </m:oMath>
      <w:r w:rsidR="00877FC0" w:rsidRPr="00877FC0">
        <w:rPr>
          <w:sz w:val="24"/>
        </w:rPr>
        <w:t>.</w:t>
      </w:r>
      <w:r w:rsidR="00632707">
        <w:rPr>
          <w:sz w:val="24"/>
        </w:rPr>
        <w:t xml:space="preserve"> </w:t>
      </w:r>
    </w:p>
    <w:p w14:paraId="1D292552" w14:textId="77777777" w:rsidR="00B1509D" w:rsidRDefault="00B1509D" w:rsidP="001403AF">
      <w:pPr>
        <w:pStyle w:val="1"/>
      </w:pPr>
      <w:bookmarkStart w:id="26" w:name="_Toc32773201"/>
      <w:r>
        <w:t>Выводы</w:t>
      </w:r>
      <w:bookmarkEnd w:id="26"/>
    </w:p>
    <w:p w14:paraId="6728C2B6" w14:textId="201244F8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877FC0">
        <w:rPr>
          <w:sz w:val="24"/>
          <w:szCs w:val="24"/>
          <w:lang w:eastAsia="en-US"/>
        </w:rPr>
        <w:t>Интегрирование методом трапеций</w:t>
      </w:r>
      <w:r w:rsidR="00295262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дает хорошие результаты не </w:t>
      </w:r>
      <w:r w:rsidR="00877FC0">
        <w:rPr>
          <w:sz w:val="24"/>
          <w:szCs w:val="24"/>
          <w:lang w:eastAsia="en-US"/>
        </w:rPr>
        <w:t>во всех случаях</w:t>
      </w:r>
      <w:r>
        <w:rPr>
          <w:sz w:val="24"/>
          <w:szCs w:val="24"/>
          <w:lang w:eastAsia="en-US"/>
        </w:rPr>
        <w:t>.</w:t>
      </w:r>
    </w:p>
    <w:p w14:paraId="64E32A6D" w14:textId="4C20E8AC" w:rsidR="004C76FC" w:rsidRDefault="00877FC0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любых функций необходимо, чтобы </w:t>
      </w:r>
      <w:r w:rsidR="00632707">
        <w:rPr>
          <w:sz w:val="24"/>
          <w:szCs w:val="24"/>
          <w:lang w:eastAsia="en-US"/>
        </w:rPr>
        <w:t>границы отрезка интегрирования были достаточно далеко от точек разрыва функции, в противном случае результаты, полученные методом трапеций, становятся крайне неточными.</w:t>
      </w:r>
    </w:p>
    <w:p w14:paraId="0FFC1ACE" w14:textId="0764EBD6" w:rsidR="00632707" w:rsidRDefault="0063270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Во всех остальных случаях при достаточном количестве узлов интегрирования метод дает</w:t>
      </w:r>
      <w:r w:rsidR="00810972" w:rsidRPr="00810972">
        <w:rPr>
          <w:sz w:val="24"/>
          <w:szCs w:val="24"/>
          <w:lang w:eastAsia="en-US"/>
        </w:rPr>
        <w:t xml:space="preserve"> </w:t>
      </w:r>
      <w:r w:rsidR="00810972">
        <w:rPr>
          <w:sz w:val="24"/>
          <w:szCs w:val="24"/>
          <w:lang w:eastAsia="en-US"/>
        </w:rPr>
        <w:t>результаты с удовлетворительной погрешностью</w:t>
      </w:r>
      <w:r>
        <w:rPr>
          <w:sz w:val="24"/>
          <w:szCs w:val="24"/>
          <w:lang w:eastAsia="en-US"/>
        </w:rPr>
        <w:t xml:space="preserve">. </w:t>
      </w:r>
    </w:p>
    <w:sectPr w:rsidR="00632707" w:rsidSect="006C4B51">
      <w:footerReference w:type="default" r:id="rId14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Федор Кондор" w:date="2020-04-15T16:29:00Z" w:initials="ФК">
    <w:p w14:paraId="2C905146" w14:textId="49ACA720" w:rsidR="006D6693" w:rsidRDefault="006D6693">
      <w:pPr>
        <w:pStyle w:val="af0"/>
      </w:pPr>
      <w:r>
        <w:rPr>
          <w:rStyle w:val="af"/>
        </w:rPr>
        <w:annotationRef/>
      </w:r>
      <w:r>
        <w:t xml:space="preserve">Подкорректировал отрезок. </w:t>
      </w:r>
    </w:p>
  </w:comment>
  <w:comment w:id="10" w:author="Света" w:date="2020-04-13T14:28:00Z" w:initials="С">
    <w:p w14:paraId="4DC1B345" w14:textId="01A4B22D" w:rsidR="00CA69FF" w:rsidRDefault="00CA69FF">
      <w:pPr>
        <w:pStyle w:val="af0"/>
      </w:pPr>
      <w:r>
        <w:rPr>
          <w:rStyle w:val="af"/>
        </w:rPr>
        <w:annotationRef/>
      </w:r>
      <w:r>
        <w:t>А как со второй функцией, у которой правая граница отрезка тоже 1?</w:t>
      </w:r>
    </w:p>
  </w:comment>
  <w:comment w:id="11" w:author="Федор Кондор" w:date="2020-04-15T16:28:00Z" w:initials="ФК">
    <w:p w14:paraId="0FFF9023" w14:textId="7F945B7A" w:rsidR="006D6693" w:rsidRDefault="006D6693">
      <w:pPr>
        <w:pStyle w:val="af0"/>
      </w:pPr>
      <w:r>
        <w:rPr>
          <w:rStyle w:val="af"/>
        </w:rPr>
        <w:annotationRef/>
      </w:r>
      <w:r>
        <w:t>Забыл переписать отрезок для второй функции.</w:t>
      </w:r>
    </w:p>
  </w:comment>
  <w:comment w:id="12" w:author="Света" w:date="2020-04-13T14:25:00Z" w:initials="С">
    <w:p w14:paraId="19A5D512" w14:textId="36FF21F3" w:rsidR="00CA69FF" w:rsidRDefault="00CA69FF">
      <w:pPr>
        <w:pStyle w:val="af0"/>
      </w:pPr>
      <w:r>
        <w:rPr>
          <w:rStyle w:val="af"/>
        </w:rPr>
        <w:annotationRef/>
      </w:r>
      <w:r>
        <w:t>Только вторая функция неограниченно возрастает.</w:t>
      </w:r>
    </w:p>
  </w:comment>
  <w:comment w:id="13" w:author="Федор Кондор" w:date="2020-04-15T16:30:00Z" w:initials="ФК">
    <w:p w14:paraId="6BDCBD3C" w14:textId="4B9C843A" w:rsidR="006D6693" w:rsidRDefault="006D6693">
      <w:pPr>
        <w:pStyle w:val="af0"/>
      </w:pPr>
      <w:r>
        <w:rPr>
          <w:rStyle w:val="af"/>
        </w:rPr>
        <w:annotationRef/>
      </w:r>
      <w:r>
        <w:t>Исправил на разрывы.</w:t>
      </w:r>
    </w:p>
  </w:comment>
  <w:comment w:id="14" w:author="Света" w:date="2020-04-13T14:26:00Z" w:initials="С">
    <w:p w14:paraId="74C649F4" w14:textId="1926532A" w:rsidR="00CA69FF" w:rsidRDefault="00CA69FF">
      <w:pPr>
        <w:pStyle w:val="af0"/>
      </w:pPr>
      <w:r>
        <w:rPr>
          <w:rStyle w:val="af"/>
        </w:rPr>
        <w:annotationRef/>
      </w:r>
      <w:r>
        <w:t>Напишите, как вы точное значение интеграла вычисляете.</w:t>
      </w:r>
    </w:p>
  </w:comment>
  <w:comment w:id="15" w:author="Федор Кондор" w:date="2020-04-15T16:54:00Z" w:initials="ФК">
    <w:p w14:paraId="7D252543" w14:textId="4149B018" w:rsidR="00810972" w:rsidRDefault="00810972">
      <w:pPr>
        <w:pStyle w:val="af0"/>
      </w:pPr>
      <w:r>
        <w:rPr>
          <w:rStyle w:val="af"/>
        </w:rPr>
        <w:annotationRef/>
      </w:r>
      <w:r>
        <w:t>Исправлено.</w:t>
      </w:r>
    </w:p>
  </w:comment>
  <w:comment w:id="17" w:author="Света" w:date="2020-04-13T14:26:00Z" w:initials="С">
    <w:p w14:paraId="6E513757" w14:textId="6A4E2DDD" w:rsidR="00CA69FF" w:rsidRDefault="00CA69FF">
      <w:pPr>
        <w:pStyle w:val="af0"/>
      </w:pPr>
      <w:r>
        <w:rPr>
          <w:rStyle w:val="af"/>
        </w:rPr>
        <w:annotationRef/>
      </w:r>
      <w:r>
        <w:t>Сделайте, пожалуйста, сетку и более жирные линии</w:t>
      </w:r>
    </w:p>
  </w:comment>
  <w:comment w:id="18" w:author="Федор Кондор" w:date="2020-04-15T18:33:00Z" w:initials="ФК">
    <w:p w14:paraId="661F0B95" w14:textId="3B2CCBAE" w:rsidR="00513A75" w:rsidRDefault="00513A75">
      <w:pPr>
        <w:pStyle w:val="af0"/>
      </w:pPr>
      <w:r>
        <w:rPr>
          <w:rStyle w:val="af"/>
        </w:rPr>
        <w:annotationRef/>
      </w:r>
      <w:r>
        <w:t>Исправлено.</w:t>
      </w:r>
    </w:p>
  </w:comment>
  <w:comment w:id="19" w:author="Света" w:date="2020-04-13T14:27:00Z" w:initials="С">
    <w:p w14:paraId="544257CB" w14:textId="7125AF44" w:rsidR="00CA69FF" w:rsidRDefault="00CA69FF">
      <w:pPr>
        <w:pStyle w:val="af0"/>
      </w:pPr>
      <w:r>
        <w:rPr>
          <w:rStyle w:val="af"/>
        </w:rPr>
        <w:annotationRef/>
      </w:r>
      <w:r>
        <w:t>Добавьте, какая функция лучше интегрируется в абсолютных величинах погрешности и почему.</w:t>
      </w:r>
    </w:p>
  </w:comment>
  <w:comment w:id="20" w:author="Федор Кондор" w:date="2020-04-15T18:35:00Z" w:initials="ФК">
    <w:p w14:paraId="3135BB4E" w14:textId="0D99004F" w:rsidR="00513A75" w:rsidRDefault="00513A75">
      <w:pPr>
        <w:pStyle w:val="af0"/>
      </w:pPr>
      <w:r>
        <w:rPr>
          <w:rStyle w:val="af"/>
        </w:rPr>
        <w:annotationRef/>
      </w:r>
      <w:r>
        <w:t>Есть гипотеза.</w:t>
      </w:r>
    </w:p>
  </w:comment>
  <w:comment w:id="22" w:author="Света" w:date="2020-04-13T14:28:00Z" w:initials="С">
    <w:p w14:paraId="26542C03" w14:textId="24FF20EB" w:rsidR="00CA69FF" w:rsidRDefault="00CA69FF">
      <w:pPr>
        <w:pStyle w:val="af0"/>
      </w:pPr>
      <w:r>
        <w:rPr>
          <w:rStyle w:val="af"/>
        </w:rPr>
        <w:annotationRef/>
      </w:r>
      <w:r>
        <w:t>Добавьте легенду, пожалуйста, потому что кажется, что одна функция + линии жирнее сделайте.</w:t>
      </w:r>
    </w:p>
  </w:comment>
  <w:comment w:id="23" w:author="Федор Кондор" w:date="2020-04-15T16:55:00Z" w:initials="ФК">
    <w:p w14:paraId="42F55FC9" w14:textId="7ECA80BB" w:rsidR="00810972" w:rsidRDefault="00810972">
      <w:pPr>
        <w:pStyle w:val="af0"/>
      </w:pPr>
      <w:r>
        <w:rPr>
          <w:rStyle w:val="af"/>
        </w:rPr>
        <w:annotationRef/>
      </w:r>
      <w:r>
        <w:t>Исправлено.</w:t>
      </w:r>
    </w:p>
  </w:comment>
  <w:comment w:id="24" w:author="Света" w:date="2020-04-13T14:29:00Z" w:initials="С">
    <w:p w14:paraId="6A9EA632" w14:textId="38A41524" w:rsidR="00CA69FF" w:rsidRDefault="00CA69FF">
      <w:pPr>
        <w:pStyle w:val="af0"/>
      </w:pPr>
      <w:r>
        <w:rPr>
          <w:rStyle w:val="af"/>
        </w:rPr>
        <w:annotationRef/>
      </w:r>
      <w:r>
        <w:t>Очень странно, потому что одна функция у вас неограниченно возрастает, а вторая – нет.</w:t>
      </w:r>
    </w:p>
  </w:comment>
  <w:comment w:id="25" w:author="Федор Кондор" w:date="2020-04-15T16:48:00Z" w:initials="ФК">
    <w:p w14:paraId="45B82352" w14:textId="603C1CAE" w:rsidR="00810972" w:rsidRPr="00810972" w:rsidRDefault="00810972">
      <w:pPr>
        <w:pStyle w:val="af0"/>
        <w:rPr>
          <w:lang w:val="en-US"/>
        </w:rPr>
      </w:pPr>
      <w:r>
        <w:rPr>
          <w:rStyle w:val="af"/>
        </w:rPr>
        <w:annotationRef/>
      </w:r>
      <w:r>
        <w:t>Исправил, в коде была ошибка.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905146" w15:done="0"/>
  <w15:commentEx w15:paraId="4DC1B345" w15:done="0"/>
  <w15:commentEx w15:paraId="0FFF9023" w15:paraIdParent="4DC1B345" w15:done="0"/>
  <w15:commentEx w15:paraId="19A5D512" w15:done="0"/>
  <w15:commentEx w15:paraId="6BDCBD3C" w15:paraIdParent="19A5D512" w15:done="0"/>
  <w15:commentEx w15:paraId="74C649F4" w15:done="0"/>
  <w15:commentEx w15:paraId="7D252543" w15:paraIdParent="74C649F4" w15:done="0"/>
  <w15:commentEx w15:paraId="6E513757" w15:done="0"/>
  <w15:commentEx w15:paraId="661F0B95" w15:paraIdParent="6E513757" w15:done="0"/>
  <w15:commentEx w15:paraId="544257CB" w15:done="0"/>
  <w15:commentEx w15:paraId="3135BB4E" w15:paraIdParent="544257CB" w15:done="0"/>
  <w15:commentEx w15:paraId="26542C03" w15:done="0"/>
  <w15:commentEx w15:paraId="42F55FC9" w15:paraIdParent="26542C03" w15:done="0"/>
  <w15:commentEx w15:paraId="6A9EA632" w15:done="0"/>
  <w15:commentEx w15:paraId="45B82352" w15:paraIdParent="6A9EA6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C1B345" w16cid:durableId="2241B438"/>
  <w16cid:commentId w16cid:paraId="0FFF9023" w16cid:durableId="2241B4B8"/>
  <w16cid:commentId w16cid:paraId="19A5D512" w16cid:durableId="2241B439"/>
  <w16cid:commentId w16cid:paraId="6BDCBD3C" w16cid:durableId="2241B520"/>
  <w16cid:commentId w16cid:paraId="74C649F4" w16cid:durableId="2241B43A"/>
  <w16cid:commentId w16cid:paraId="7D252543" w16cid:durableId="2241BAC2"/>
  <w16cid:commentId w16cid:paraId="6E513757" w16cid:durableId="2241B43B"/>
  <w16cid:commentId w16cid:paraId="661F0B95" w16cid:durableId="2241D1E2"/>
  <w16cid:commentId w16cid:paraId="544257CB" w16cid:durableId="2241B43C"/>
  <w16cid:commentId w16cid:paraId="3135BB4E" w16cid:durableId="2241D280"/>
  <w16cid:commentId w16cid:paraId="26542C03" w16cid:durableId="2241B43D"/>
  <w16cid:commentId w16cid:paraId="42F55FC9" w16cid:durableId="2241BB1A"/>
  <w16cid:commentId w16cid:paraId="6A9EA632" w16cid:durableId="2241B43E"/>
  <w16cid:commentId w16cid:paraId="45B82352" w16cid:durableId="2241B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8B0BE" w14:textId="77777777" w:rsidR="00993341" w:rsidRDefault="00993341" w:rsidP="00CD101E">
      <w:pPr>
        <w:spacing w:line="240" w:lineRule="auto"/>
      </w:pPr>
      <w:r>
        <w:separator/>
      </w:r>
    </w:p>
  </w:endnote>
  <w:endnote w:type="continuationSeparator" w:id="0">
    <w:p w14:paraId="69058DA6" w14:textId="77777777" w:rsidR="00993341" w:rsidRDefault="00993341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F71565" w:rsidRDefault="00F715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9FF">
          <w:rPr>
            <w:noProof/>
          </w:rPr>
          <w:t>6</w:t>
        </w:r>
        <w:r>
          <w:fldChar w:fldCharType="end"/>
        </w:r>
      </w:p>
    </w:sdtContent>
  </w:sdt>
  <w:p w14:paraId="64A41C17" w14:textId="77777777" w:rsidR="00F71565" w:rsidRDefault="00F715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F9C83" w14:textId="77777777" w:rsidR="00993341" w:rsidRDefault="00993341" w:rsidP="00CD101E">
      <w:pPr>
        <w:spacing w:line="240" w:lineRule="auto"/>
      </w:pPr>
      <w:r>
        <w:separator/>
      </w:r>
    </w:p>
  </w:footnote>
  <w:footnote w:type="continuationSeparator" w:id="0">
    <w:p w14:paraId="4333BF0B" w14:textId="77777777" w:rsidR="00993341" w:rsidRDefault="00993341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9E10F8E"/>
    <w:multiLevelType w:val="hybridMultilevel"/>
    <w:tmpl w:val="32B6F6F2"/>
    <w:lvl w:ilvl="0" w:tplc="348E98C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Федор Кондор">
    <w15:presenceInfo w15:providerId="Windows Live" w15:userId="88a624cebb3bb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EB5"/>
    <w:rsid w:val="00042473"/>
    <w:rsid w:val="00043EF5"/>
    <w:rsid w:val="00060C45"/>
    <w:rsid w:val="00082FFB"/>
    <w:rsid w:val="000B339D"/>
    <w:rsid w:val="000B6321"/>
    <w:rsid w:val="000C1443"/>
    <w:rsid w:val="000D1C40"/>
    <w:rsid w:val="000E1C12"/>
    <w:rsid w:val="0012695D"/>
    <w:rsid w:val="001403AF"/>
    <w:rsid w:val="001429EC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1157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11AD0"/>
    <w:rsid w:val="00513A75"/>
    <w:rsid w:val="00521F17"/>
    <w:rsid w:val="00532796"/>
    <w:rsid w:val="005506AC"/>
    <w:rsid w:val="005522F8"/>
    <w:rsid w:val="00553CC1"/>
    <w:rsid w:val="005619EE"/>
    <w:rsid w:val="00592914"/>
    <w:rsid w:val="005A0E4B"/>
    <w:rsid w:val="005D307B"/>
    <w:rsid w:val="00630752"/>
    <w:rsid w:val="00632707"/>
    <w:rsid w:val="006877ED"/>
    <w:rsid w:val="006A1EEE"/>
    <w:rsid w:val="006C4B51"/>
    <w:rsid w:val="006D6693"/>
    <w:rsid w:val="00714CC9"/>
    <w:rsid w:val="00721005"/>
    <w:rsid w:val="00736DFB"/>
    <w:rsid w:val="0074483A"/>
    <w:rsid w:val="007527A6"/>
    <w:rsid w:val="007673A0"/>
    <w:rsid w:val="00774235"/>
    <w:rsid w:val="007B4CC7"/>
    <w:rsid w:val="007E2800"/>
    <w:rsid w:val="00810972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24D35"/>
    <w:rsid w:val="00926702"/>
    <w:rsid w:val="0093777B"/>
    <w:rsid w:val="00963021"/>
    <w:rsid w:val="00993341"/>
    <w:rsid w:val="009C6F76"/>
    <w:rsid w:val="00A16C38"/>
    <w:rsid w:val="00A17A9D"/>
    <w:rsid w:val="00A838DE"/>
    <w:rsid w:val="00A840C3"/>
    <w:rsid w:val="00AB4E43"/>
    <w:rsid w:val="00AC19B6"/>
    <w:rsid w:val="00AC3F04"/>
    <w:rsid w:val="00AC5601"/>
    <w:rsid w:val="00AF02F4"/>
    <w:rsid w:val="00AF5D89"/>
    <w:rsid w:val="00B041CA"/>
    <w:rsid w:val="00B140E2"/>
    <w:rsid w:val="00B1509D"/>
    <w:rsid w:val="00B46710"/>
    <w:rsid w:val="00B579A3"/>
    <w:rsid w:val="00B80C85"/>
    <w:rsid w:val="00B8656C"/>
    <w:rsid w:val="00BA3AF5"/>
    <w:rsid w:val="00BD28E6"/>
    <w:rsid w:val="00C16B29"/>
    <w:rsid w:val="00C24227"/>
    <w:rsid w:val="00C52DFC"/>
    <w:rsid w:val="00CA3F60"/>
    <w:rsid w:val="00CA69FF"/>
    <w:rsid w:val="00CD101E"/>
    <w:rsid w:val="00CD4D3B"/>
    <w:rsid w:val="00D64D66"/>
    <w:rsid w:val="00D668E9"/>
    <w:rsid w:val="00D66C00"/>
    <w:rsid w:val="00D95EFF"/>
    <w:rsid w:val="00DB0B39"/>
    <w:rsid w:val="00DE01FF"/>
    <w:rsid w:val="00E00C1B"/>
    <w:rsid w:val="00E36364"/>
    <w:rsid w:val="00E50DFD"/>
    <w:rsid w:val="00E61CAC"/>
    <w:rsid w:val="00E62A24"/>
    <w:rsid w:val="00E86E19"/>
    <w:rsid w:val="00EA03E1"/>
    <w:rsid w:val="00EA3E0F"/>
    <w:rsid w:val="00ED6311"/>
    <w:rsid w:val="00ED6DD9"/>
    <w:rsid w:val="00F06066"/>
    <w:rsid w:val="00F26149"/>
    <w:rsid w:val="00F60239"/>
    <w:rsid w:val="00F71565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913C1D1C-405F-415E-AE7E-D9EDC67B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403AF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A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31AC-6674-4A16-AB35-F45C7C9C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7</cp:revision>
  <dcterms:created xsi:type="dcterms:W3CDTF">2020-04-08T19:21:00Z</dcterms:created>
  <dcterms:modified xsi:type="dcterms:W3CDTF">2020-04-15T15:36:00Z</dcterms:modified>
</cp:coreProperties>
</file>