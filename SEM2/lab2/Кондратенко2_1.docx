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36B47" w14:textId="5140B98C" w:rsidR="002D0EB5" w:rsidRPr="006C4B51" w:rsidRDefault="002D0EB5" w:rsidP="006C4B51">
      <w:pPr>
        <w:ind w:firstLine="0"/>
        <w:jc w:val="center"/>
        <w:rPr>
          <w:szCs w:val="28"/>
        </w:rPr>
      </w:pPr>
      <w:bookmarkStart w:id="0" w:name="_Hlk21258017"/>
      <w:bookmarkStart w:id="1" w:name="_Hlk37852696"/>
      <w:bookmarkEnd w:id="0"/>
      <w:r w:rsidRPr="006C4B51">
        <w:rPr>
          <w:szCs w:val="28"/>
        </w:rPr>
        <w:t>Санкт-Петербургский Политехнический У</w:t>
      </w:r>
      <w:r w:rsidR="006C4B51" w:rsidRPr="006C4B51">
        <w:rPr>
          <w:szCs w:val="28"/>
        </w:rPr>
        <w:t>ниверситет</w:t>
      </w:r>
      <w:r w:rsidR="006C4B51">
        <w:rPr>
          <w:szCs w:val="28"/>
        </w:rPr>
        <w:t xml:space="preserve"> </w:t>
      </w:r>
      <w:r w:rsidRPr="006C4B51">
        <w:rPr>
          <w:szCs w:val="28"/>
        </w:rPr>
        <w:t>Петра Великого</w:t>
      </w:r>
    </w:p>
    <w:p w14:paraId="23572E07" w14:textId="3030A847" w:rsidR="002D0EB5" w:rsidRPr="004C76FC" w:rsidRDefault="002D0EB5" w:rsidP="006C4B51">
      <w:pPr>
        <w:ind w:firstLine="0"/>
        <w:jc w:val="center"/>
        <w:rPr>
          <w:szCs w:val="28"/>
        </w:rPr>
      </w:pPr>
      <w:r w:rsidRPr="006C4B51">
        <w:rPr>
          <w:szCs w:val="28"/>
        </w:rPr>
        <w:t>Институт прикладной математики и механики</w:t>
      </w:r>
    </w:p>
    <w:p w14:paraId="1F333F02" w14:textId="0F040405" w:rsidR="002D0EB5" w:rsidRPr="004C76FC" w:rsidRDefault="002D0EB5" w:rsidP="006C4B51">
      <w:pPr>
        <w:ind w:firstLine="0"/>
        <w:jc w:val="center"/>
        <w:rPr>
          <w:sz w:val="32"/>
          <w:szCs w:val="32"/>
        </w:rPr>
      </w:pPr>
      <w:r w:rsidRPr="006C4B51">
        <w:rPr>
          <w:szCs w:val="28"/>
        </w:rPr>
        <w:t>Кафедра прикладной математики</w:t>
      </w:r>
    </w:p>
    <w:p w14:paraId="281AFCE0" w14:textId="77777777" w:rsidR="006C4B51" w:rsidRDefault="006C4B51" w:rsidP="006C4B51">
      <w:pPr>
        <w:ind w:firstLine="0"/>
        <w:jc w:val="center"/>
        <w:rPr>
          <w:sz w:val="32"/>
          <w:szCs w:val="32"/>
        </w:rPr>
      </w:pPr>
    </w:p>
    <w:p w14:paraId="3B1B0222" w14:textId="77777777" w:rsidR="006C4B51" w:rsidRDefault="006C4B51" w:rsidP="006C4B51">
      <w:pPr>
        <w:ind w:firstLine="0"/>
        <w:jc w:val="center"/>
        <w:rPr>
          <w:sz w:val="32"/>
          <w:szCs w:val="32"/>
        </w:rPr>
      </w:pPr>
    </w:p>
    <w:p w14:paraId="162D96C4" w14:textId="77777777" w:rsidR="006C4B51" w:rsidRPr="006C4B51" w:rsidRDefault="006C4B51" w:rsidP="006C4B51">
      <w:pPr>
        <w:ind w:firstLine="0"/>
        <w:jc w:val="center"/>
        <w:rPr>
          <w:sz w:val="32"/>
          <w:szCs w:val="32"/>
        </w:rPr>
      </w:pPr>
    </w:p>
    <w:p w14:paraId="2E63D4AC" w14:textId="77777777" w:rsidR="006C4B51" w:rsidRPr="004C76FC" w:rsidRDefault="006C4B51" w:rsidP="006C4B51">
      <w:pPr>
        <w:ind w:firstLine="0"/>
        <w:jc w:val="center"/>
        <w:rPr>
          <w:sz w:val="32"/>
          <w:szCs w:val="32"/>
        </w:rPr>
      </w:pPr>
    </w:p>
    <w:p w14:paraId="46E2A645" w14:textId="77777777" w:rsidR="006C4B51" w:rsidRPr="004C76FC" w:rsidRDefault="006C4B51" w:rsidP="006C4B51">
      <w:pPr>
        <w:ind w:firstLine="0"/>
        <w:jc w:val="center"/>
        <w:rPr>
          <w:sz w:val="32"/>
          <w:szCs w:val="32"/>
        </w:rPr>
      </w:pPr>
    </w:p>
    <w:p w14:paraId="0C04EEAB" w14:textId="0099FEC2" w:rsidR="002D0EB5" w:rsidRDefault="006C4B51" w:rsidP="006C4B51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</w:t>
      </w:r>
      <w:r>
        <w:rPr>
          <w:sz w:val="32"/>
          <w:szCs w:val="32"/>
        </w:rPr>
        <w:br/>
        <w:t>по численным методам на тему</w:t>
      </w:r>
    </w:p>
    <w:p w14:paraId="3444DFC7" w14:textId="79BA0C78" w:rsidR="002D0EB5" w:rsidRPr="006C4B51" w:rsidRDefault="002D0EB5" w:rsidP="006C4B51">
      <w:pPr>
        <w:ind w:firstLine="0"/>
        <w:jc w:val="center"/>
        <w:rPr>
          <w:b/>
          <w:sz w:val="32"/>
          <w:szCs w:val="32"/>
        </w:rPr>
      </w:pPr>
      <w:r w:rsidRPr="006C4B51">
        <w:rPr>
          <w:b/>
          <w:sz w:val="32"/>
          <w:szCs w:val="32"/>
        </w:rPr>
        <w:t xml:space="preserve">Приближение </w:t>
      </w:r>
      <w:r w:rsidR="006C4B51" w:rsidRPr="006C4B51">
        <w:rPr>
          <w:b/>
          <w:sz w:val="32"/>
          <w:szCs w:val="32"/>
        </w:rPr>
        <w:t>табличных функций</w:t>
      </w:r>
      <w:r w:rsidR="006C4B51" w:rsidRPr="006C4B51">
        <w:rPr>
          <w:b/>
          <w:sz w:val="32"/>
          <w:szCs w:val="32"/>
        </w:rPr>
        <w:br/>
      </w:r>
      <w:r w:rsidR="006877ED">
        <w:rPr>
          <w:b/>
          <w:sz w:val="32"/>
          <w:szCs w:val="32"/>
        </w:rPr>
        <w:t>методом наименьших квадратов</w:t>
      </w:r>
    </w:p>
    <w:p w14:paraId="51499DF9" w14:textId="77777777" w:rsidR="002D0EB5" w:rsidRPr="002647B3" w:rsidRDefault="002D0EB5" w:rsidP="006C4B51">
      <w:pPr>
        <w:ind w:firstLine="0"/>
        <w:jc w:val="center"/>
        <w:rPr>
          <w:sz w:val="24"/>
          <w:szCs w:val="24"/>
        </w:rPr>
      </w:pPr>
    </w:p>
    <w:p w14:paraId="103E3AA4" w14:textId="77777777" w:rsidR="002D0EB5" w:rsidRDefault="002D0EB5" w:rsidP="006C4B51">
      <w:pPr>
        <w:ind w:firstLine="0"/>
        <w:jc w:val="center"/>
        <w:rPr>
          <w:szCs w:val="28"/>
        </w:rPr>
      </w:pPr>
    </w:p>
    <w:p w14:paraId="3E5C6F9C" w14:textId="77777777" w:rsidR="002D0EB5" w:rsidRPr="00E7744F" w:rsidRDefault="002D0EB5" w:rsidP="006C4B51">
      <w:pPr>
        <w:ind w:firstLine="0"/>
        <w:jc w:val="center"/>
        <w:rPr>
          <w:szCs w:val="28"/>
        </w:rPr>
      </w:pPr>
    </w:p>
    <w:p w14:paraId="7B3278D4" w14:textId="77777777" w:rsidR="002D0EB5" w:rsidRDefault="002D0EB5" w:rsidP="006C4B51">
      <w:pPr>
        <w:ind w:firstLine="0"/>
        <w:jc w:val="center"/>
        <w:rPr>
          <w:szCs w:val="28"/>
        </w:rPr>
      </w:pPr>
    </w:p>
    <w:p w14:paraId="5A524FF4" w14:textId="77777777" w:rsidR="002D0EB5" w:rsidRPr="00D86ACB" w:rsidRDefault="002D0EB5" w:rsidP="006C4B51">
      <w:pPr>
        <w:ind w:firstLine="0"/>
        <w:jc w:val="center"/>
        <w:rPr>
          <w:szCs w:val="28"/>
        </w:rPr>
      </w:pPr>
    </w:p>
    <w:p w14:paraId="22D2360F" w14:textId="77777777" w:rsidR="002D0EB5" w:rsidRDefault="002D0EB5" w:rsidP="006C4B51">
      <w:pPr>
        <w:ind w:firstLine="0"/>
        <w:jc w:val="center"/>
        <w:rPr>
          <w:szCs w:val="28"/>
        </w:rPr>
      </w:pPr>
    </w:p>
    <w:p w14:paraId="75709EEF" w14:textId="38D8BB9C" w:rsidR="002D0EB5" w:rsidRPr="00D86ACB" w:rsidRDefault="006C4B51" w:rsidP="0012695D">
      <w:pPr>
        <w:tabs>
          <w:tab w:val="left" w:pos="7655"/>
        </w:tabs>
        <w:ind w:firstLine="0"/>
        <w:rPr>
          <w:szCs w:val="28"/>
        </w:rPr>
      </w:pPr>
      <w:r>
        <w:rPr>
          <w:szCs w:val="28"/>
        </w:rPr>
        <w:t>В</w:t>
      </w:r>
      <w:r w:rsidR="002D0EB5" w:rsidRPr="00325498">
        <w:rPr>
          <w:szCs w:val="28"/>
        </w:rPr>
        <w:t>ыполнил студент гр</w:t>
      </w:r>
      <w:r w:rsidR="002D0EB5" w:rsidRPr="002647B3">
        <w:rPr>
          <w:szCs w:val="28"/>
        </w:rPr>
        <w:t xml:space="preserve">. </w:t>
      </w:r>
      <w:r w:rsidR="0012695D" w:rsidRPr="0012695D">
        <w:rPr>
          <w:szCs w:val="28"/>
        </w:rPr>
        <w:t>3630103/80001</w:t>
      </w:r>
      <w:r w:rsidR="0012695D">
        <w:rPr>
          <w:szCs w:val="28"/>
        </w:rPr>
        <w:t xml:space="preserve">                                         </w:t>
      </w:r>
      <w:r w:rsidR="0012695D">
        <w:t>Кондратенко Ф. И.</w:t>
      </w:r>
    </w:p>
    <w:p w14:paraId="4B2BEEF2" w14:textId="6E3A8622" w:rsidR="002D0EB5" w:rsidRDefault="002D0EB5" w:rsidP="006C4B51">
      <w:pPr>
        <w:tabs>
          <w:tab w:val="left" w:pos="7655"/>
        </w:tabs>
        <w:ind w:firstLine="0"/>
        <w:rPr>
          <w:szCs w:val="28"/>
        </w:rPr>
      </w:pPr>
      <w:r>
        <w:rPr>
          <w:szCs w:val="28"/>
        </w:rPr>
        <w:t>П</w:t>
      </w:r>
      <w:r w:rsidRPr="00325498">
        <w:rPr>
          <w:szCs w:val="28"/>
        </w:rPr>
        <w:t>реподаватель:</w:t>
      </w:r>
      <w:r>
        <w:rPr>
          <w:szCs w:val="28"/>
        </w:rPr>
        <w:tab/>
      </w:r>
      <w:r w:rsidR="006C4B51">
        <w:rPr>
          <w:szCs w:val="28"/>
        </w:rPr>
        <w:t>Фролов А</w:t>
      </w:r>
      <w:r>
        <w:rPr>
          <w:szCs w:val="28"/>
        </w:rPr>
        <w:t>.</w:t>
      </w:r>
      <w:r w:rsidR="006C4B51">
        <w:rPr>
          <w:szCs w:val="28"/>
        </w:rPr>
        <w:t>С</w:t>
      </w:r>
      <w:r>
        <w:rPr>
          <w:szCs w:val="28"/>
        </w:rPr>
        <w:t>.</w:t>
      </w:r>
    </w:p>
    <w:p w14:paraId="5638BF06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49662ED5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701F7658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020C0D6D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236BC107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77D8E662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65D5F394" w14:textId="77777777" w:rsidR="006C4B51" w:rsidRP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6F7A9819" w14:textId="77777777" w:rsidR="002D0EB5" w:rsidRPr="007E0379" w:rsidRDefault="002D0EB5" w:rsidP="006C4B51">
      <w:pPr>
        <w:ind w:firstLine="0"/>
        <w:jc w:val="center"/>
        <w:rPr>
          <w:szCs w:val="24"/>
        </w:rPr>
      </w:pPr>
      <w:r w:rsidRPr="007E0379">
        <w:rPr>
          <w:szCs w:val="24"/>
        </w:rPr>
        <w:t>Санкт-Петербург</w:t>
      </w:r>
    </w:p>
    <w:p w14:paraId="4E302C1A" w14:textId="2918C15B" w:rsidR="006C4B51" w:rsidRDefault="002D0EB5" w:rsidP="006C4B51">
      <w:pPr>
        <w:ind w:firstLine="0"/>
        <w:jc w:val="center"/>
        <w:rPr>
          <w:szCs w:val="28"/>
        </w:rPr>
      </w:pPr>
      <w:r>
        <w:rPr>
          <w:szCs w:val="28"/>
        </w:rPr>
        <w:t>2020</w:t>
      </w:r>
      <w:r w:rsidR="006C4B51">
        <w:rPr>
          <w:szCs w:val="28"/>
        </w:rPr>
        <w:br w:type="page"/>
      </w:r>
    </w:p>
    <w:p w14:paraId="07DF4CEC" w14:textId="219C6091" w:rsidR="00926702" w:rsidRDefault="006C4B51" w:rsidP="001403AF">
      <w:pPr>
        <w:pStyle w:val="1"/>
      </w:pPr>
      <w:r>
        <w:lastRenderedPageBreak/>
        <w:t>Постановка задачи</w:t>
      </w:r>
    </w:p>
    <w:p w14:paraId="147FE976" w14:textId="2B7F15A4" w:rsidR="006C4B51" w:rsidRDefault="00963021" w:rsidP="006C4B51">
      <w:pPr>
        <w:ind w:firstLine="426"/>
        <w:rPr>
          <w:sz w:val="24"/>
          <w:szCs w:val="24"/>
        </w:rPr>
      </w:pPr>
      <w:r w:rsidRPr="006C4B51">
        <w:rPr>
          <w:sz w:val="24"/>
          <w:szCs w:val="24"/>
        </w:rPr>
        <w:t xml:space="preserve">Необходимо </w:t>
      </w:r>
      <w:r w:rsidR="006C4B51">
        <w:rPr>
          <w:sz w:val="24"/>
          <w:szCs w:val="24"/>
        </w:rPr>
        <w:t>исследовать решение з</w:t>
      </w:r>
      <w:r w:rsidRPr="006C4B51">
        <w:rPr>
          <w:sz w:val="24"/>
          <w:szCs w:val="24"/>
        </w:rPr>
        <w:t>адач</w:t>
      </w:r>
      <w:r w:rsidR="006C4B51">
        <w:rPr>
          <w:sz w:val="24"/>
          <w:szCs w:val="24"/>
        </w:rPr>
        <w:t>и</w:t>
      </w:r>
      <w:r w:rsidRPr="006C4B51">
        <w:rPr>
          <w:sz w:val="24"/>
          <w:szCs w:val="24"/>
        </w:rPr>
        <w:t xml:space="preserve"> </w:t>
      </w:r>
      <w:r w:rsidR="005E1CEA">
        <w:rPr>
          <w:sz w:val="24"/>
          <w:szCs w:val="24"/>
        </w:rPr>
        <w:t>аппроксимации</w:t>
      </w:r>
      <w:r w:rsidR="006C4B51">
        <w:rPr>
          <w:sz w:val="24"/>
          <w:szCs w:val="24"/>
        </w:rPr>
        <w:t xml:space="preserve"> с помощью </w:t>
      </w:r>
      <w:r w:rsidR="003A3380">
        <w:rPr>
          <w:sz w:val="24"/>
          <w:szCs w:val="24"/>
        </w:rPr>
        <w:t>метода наименьших квадратов</w:t>
      </w:r>
      <w:r w:rsidRPr="006C4B51">
        <w:rPr>
          <w:sz w:val="24"/>
          <w:szCs w:val="24"/>
        </w:rPr>
        <w:t>.</w:t>
      </w:r>
      <w:r w:rsidR="006C4B51">
        <w:rPr>
          <w:sz w:val="24"/>
          <w:szCs w:val="24"/>
        </w:rPr>
        <w:t xml:space="preserve"> Исследование будет проводиться на примере следующих двух функций на указанных отрезках:</w:t>
      </w:r>
    </w:p>
    <w:p w14:paraId="693327F0" w14:textId="4079EF1D" w:rsidR="006C4B51" w:rsidRDefault="00B06BC9" w:rsidP="006C4B51">
      <w:pPr>
        <w:ind w:firstLine="0"/>
        <w:jc w:val="center"/>
        <w:rPr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</m:sup>
        </m:sSup>
      </m:oMath>
      <w:r w:rsidR="006C4B51">
        <w:rPr>
          <w:sz w:val="24"/>
          <w:szCs w:val="24"/>
          <w:lang w:eastAsia="en-US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eastAsia="en-US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-1,1</m:t>
            </m:r>
          </m:e>
        </m:d>
      </m:oMath>
    </w:p>
    <w:p w14:paraId="2275B4F8" w14:textId="3461DDFC" w:rsidR="0012695D" w:rsidRPr="0012695D" w:rsidRDefault="00B06BC9" w:rsidP="0012695D">
      <w:pPr>
        <w:ind w:firstLine="0"/>
        <w:jc w:val="center"/>
        <w:rPr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,x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-1,1</m:t>
              </m:r>
            </m:e>
          </m:d>
        </m:oMath>
      </m:oMathPara>
    </w:p>
    <w:p w14:paraId="493D9A06" w14:textId="18A458E0" w:rsidR="006C4B51" w:rsidRDefault="006C4B51" w:rsidP="006C4B51">
      <w:pPr>
        <w:ind w:firstLine="426"/>
        <w:rPr>
          <w:sz w:val="24"/>
          <w:szCs w:val="24"/>
          <w:lang w:eastAsia="en-US"/>
        </w:rPr>
      </w:pPr>
      <w:r w:rsidRPr="005E1CEA">
        <w:rPr>
          <w:sz w:val="24"/>
          <w:szCs w:val="24"/>
          <w:lang w:eastAsia="en-US"/>
        </w:rPr>
        <w:t xml:space="preserve">Исследование будет состоять в анализе зависимости погрешности </w:t>
      </w:r>
      <w:r w:rsidR="005E1CEA" w:rsidRPr="005E1CEA">
        <w:rPr>
          <w:sz w:val="24"/>
          <w:szCs w:val="24"/>
          <w:lang w:eastAsia="en-US"/>
        </w:rPr>
        <w:t>аппроксимирования</w:t>
      </w:r>
      <w:r w:rsidR="00F47DE5" w:rsidRPr="005E1CEA">
        <w:rPr>
          <w:rStyle w:val="af"/>
        </w:rPr>
        <w:commentReference w:id="2"/>
      </w:r>
      <w:r w:rsidR="005E1CEA" w:rsidRPr="005E1CEA">
        <w:rPr>
          <w:rStyle w:val="af"/>
        </w:rPr>
        <w:commentReference w:id="3"/>
      </w:r>
      <w:r w:rsidRPr="005E1CEA">
        <w:rPr>
          <w:sz w:val="24"/>
          <w:szCs w:val="24"/>
          <w:lang w:eastAsia="en-US"/>
        </w:rPr>
        <w:t xml:space="preserve"> от количества узлов </w:t>
      </w:r>
      <w:r w:rsidR="005E1CEA" w:rsidRPr="005E1CEA">
        <w:rPr>
          <w:sz w:val="24"/>
          <w:szCs w:val="24"/>
          <w:lang w:eastAsia="en-US"/>
        </w:rPr>
        <w:t>аппроксимации.</w:t>
      </w:r>
      <w:r w:rsidRPr="005E1CEA">
        <w:rPr>
          <w:sz w:val="24"/>
          <w:szCs w:val="24"/>
          <w:lang w:eastAsia="en-US"/>
        </w:rPr>
        <w:t xml:space="preserve"> Также в исследовании будет произведен анализ влияния типа сетки </w:t>
      </w:r>
      <w:r w:rsidR="000B6321" w:rsidRPr="005E1CEA">
        <w:rPr>
          <w:sz w:val="24"/>
          <w:szCs w:val="24"/>
          <w:lang w:eastAsia="en-US"/>
        </w:rPr>
        <w:t>(равномерн</w:t>
      </w:r>
      <w:r w:rsidR="004C76FC" w:rsidRPr="005E1CEA">
        <w:rPr>
          <w:sz w:val="24"/>
          <w:szCs w:val="24"/>
          <w:lang w:eastAsia="en-US"/>
        </w:rPr>
        <w:t>ой</w:t>
      </w:r>
      <w:r w:rsidR="000B6321" w:rsidRPr="005E1CEA">
        <w:rPr>
          <w:sz w:val="24"/>
          <w:szCs w:val="24"/>
          <w:lang w:eastAsia="en-US"/>
        </w:rPr>
        <w:t xml:space="preserve"> или </w:t>
      </w:r>
      <w:proofErr w:type="spellStart"/>
      <w:r w:rsidR="000B6321" w:rsidRPr="005E1CEA">
        <w:rPr>
          <w:sz w:val="24"/>
          <w:szCs w:val="24"/>
          <w:lang w:eastAsia="en-US"/>
        </w:rPr>
        <w:t>чебышевск</w:t>
      </w:r>
      <w:r w:rsidR="004C76FC" w:rsidRPr="005E1CEA">
        <w:rPr>
          <w:sz w:val="24"/>
          <w:szCs w:val="24"/>
          <w:lang w:eastAsia="en-US"/>
        </w:rPr>
        <w:t>ой</w:t>
      </w:r>
      <w:proofErr w:type="spellEnd"/>
      <w:r w:rsidR="000B6321" w:rsidRPr="005E1CEA">
        <w:rPr>
          <w:sz w:val="24"/>
          <w:szCs w:val="24"/>
          <w:lang w:eastAsia="en-US"/>
        </w:rPr>
        <w:t xml:space="preserve">) </w:t>
      </w:r>
      <w:r w:rsidRPr="005E1CEA">
        <w:rPr>
          <w:sz w:val="24"/>
          <w:szCs w:val="24"/>
          <w:lang w:eastAsia="en-US"/>
        </w:rPr>
        <w:t xml:space="preserve">на </w:t>
      </w:r>
      <w:r w:rsidR="000B6321" w:rsidRPr="005E1CEA">
        <w:rPr>
          <w:sz w:val="24"/>
          <w:szCs w:val="24"/>
          <w:lang w:eastAsia="en-US"/>
        </w:rPr>
        <w:t xml:space="preserve">качество </w:t>
      </w:r>
      <w:r w:rsidR="005E1CEA" w:rsidRPr="005E1CEA">
        <w:rPr>
          <w:sz w:val="24"/>
          <w:szCs w:val="24"/>
          <w:lang w:eastAsia="en-US"/>
        </w:rPr>
        <w:t>аппроксимирования</w:t>
      </w:r>
      <w:r w:rsidR="000B6321" w:rsidRPr="005E1CEA">
        <w:rPr>
          <w:sz w:val="24"/>
          <w:szCs w:val="24"/>
          <w:lang w:eastAsia="en-US"/>
        </w:rPr>
        <w:t>.</w:t>
      </w:r>
    </w:p>
    <w:p w14:paraId="1198C019" w14:textId="77777777" w:rsidR="006C4B51" w:rsidRPr="006C4B51" w:rsidRDefault="006C4B51" w:rsidP="006C4B51">
      <w:pPr>
        <w:spacing w:line="276" w:lineRule="auto"/>
        <w:ind w:firstLine="426"/>
        <w:rPr>
          <w:sz w:val="24"/>
          <w:szCs w:val="24"/>
          <w:lang w:eastAsia="en-US"/>
        </w:rPr>
      </w:pPr>
    </w:p>
    <w:p w14:paraId="2BF4F219" w14:textId="56BD2378" w:rsidR="00F60239" w:rsidRDefault="006C4B51" w:rsidP="001403AF">
      <w:pPr>
        <w:pStyle w:val="1"/>
      </w:pPr>
      <w:r>
        <w:t>Описание метода</w:t>
      </w:r>
    </w:p>
    <w:p w14:paraId="5D28D916" w14:textId="77777777" w:rsidR="000B6321" w:rsidRPr="000B6321" w:rsidRDefault="000B6321" w:rsidP="00CD4D3B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Пусть на сетке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</m:oMath>
      <w:r w:rsidRPr="000B632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имеется некоторая заданная сеточная функция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</m:oMath>
      <w:r w:rsidRPr="000B6321">
        <w:rPr>
          <w:sz w:val="24"/>
          <w:szCs w:val="24"/>
        </w:rPr>
        <w:t>:</w:t>
      </w:r>
    </w:p>
    <w:p w14:paraId="44190781" w14:textId="7F0B369D" w:rsidR="000B6321" w:rsidRPr="000B6321" w:rsidRDefault="00B06BC9" w:rsidP="00CD4D3B">
      <w:pPr>
        <w:ind w:firstLine="0"/>
        <w:jc w:val="center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495A5CFC" w14:textId="6C3B30ED" w:rsidR="000B6321" w:rsidRPr="000B6321" w:rsidRDefault="00B06BC9" w:rsidP="00CD4D3B">
      <w:pPr>
        <w:ind w:firstLine="0"/>
        <w:jc w:val="center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29F597B5" w14:textId="5C9B6B09" w:rsidR="006C4B51" w:rsidRDefault="000B6321" w:rsidP="00CD4D3B">
      <w:pPr>
        <w:ind w:firstLine="426"/>
        <w:rPr>
          <w:rFonts w:eastAsiaTheme="majorEastAsia" w:cstheme="majorBidi"/>
          <w:sz w:val="24"/>
          <w:szCs w:val="24"/>
          <w:lang w:eastAsia="en-US"/>
        </w:rPr>
      </w:pPr>
      <w:r>
        <w:rPr>
          <w:rFonts w:eastAsiaTheme="majorEastAsia" w:cstheme="majorBidi"/>
          <w:sz w:val="24"/>
          <w:szCs w:val="24"/>
          <w:lang w:eastAsia="en-US"/>
        </w:rPr>
        <w:t xml:space="preserve">Тогда </w:t>
      </w:r>
      <w:proofErr w:type="spellStart"/>
      <w:r w:rsidR="005E1CEA" w:rsidRPr="005E1CEA">
        <w:rPr>
          <w:rFonts w:eastAsiaTheme="majorEastAsia" w:cstheme="majorBidi"/>
          <w:sz w:val="24"/>
          <w:szCs w:val="24"/>
          <w:lang w:eastAsia="en-US"/>
        </w:rPr>
        <w:t>аппроксимационный</w:t>
      </w:r>
      <w:proofErr w:type="spellEnd"/>
      <w:r>
        <w:rPr>
          <w:rFonts w:eastAsiaTheme="majorEastAsia" w:cstheme="majorBidi"/>
          <w:sz w:val="24"/>
          <w:szCs w:val="24"/>
          <w:lang w:eastAsia="en-US"/>
        </w:rPr>
        <w:t xml:space="preserve"> полином степени </w:t>
      </w:r>
      <w:r w:rsidR="008C327E">
        <w:rPr>
          <w:rFonts w:eastAsiaTheme="majorEastAsia" w:cstheme="majorBidi"/>
          <w:sz w:val="24"/>
          <w:szCs w:val="24"/>
          <w:lang w:val="en-US" w:eastAsia="en-US"/>
        </w:rPr>
        <w:t>k</w:t>
      </w:r>
      <w:r w:rsidR="008C327E" w:rsidRPr="008C327E">
        <w:rPr>
          <w:rFonts w:eastAsiaTheme="majorEastAsia" w:cstheme="majorBidi"/>
          <w:sz w:val="24"/>
          <w:szCs w:val="24"/>
          <w:lang w:eastAsia="en-US"/>
        </w:rPr>
        <w:t xml:space="preserve">, </w:t>
      </w:r>
      <w:r w:rsidR="008C327E">
        <w:rPr>
          <w:rFonts w:eastAsiaTheme="majorEastAsia" w:cstheme="majorBidi"/>
          <w:sz w:val="24"/>
          <w:szCs w:val="24"/>
          <w:lang w:eastAsia="en-US"/>
        </w:rPr>
        <w:t xml:space="preserve">построенный методом наименьших квадратов </w:t>
      </w:r>
      <w:r>
        <w:rPr>
          <w:rFonts w:eastAsiaTheme="majorEastAsia" w:cstheme="majorBidi"/>
          <w:sz w:val="24"/>
          <w:szCs w:val="24"/>
          <w:lang w:eastAsia="en-US"/>
        </w:rPr>
        <w:t xml:space="preserve">для сеточной функции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</m:oMath>
      <w:r>
        <w:rPr>
          <w:rFonts w:eastAsiaTheme="majorEastAsia" w:cstheme="majorBidi"/>
          <w:sz w:val="24"/>
          <w:szCs w:val="24"/>
        </w:rPr>
        <w:t xml:space="preserve"> на сетке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</m:oMath>
      <w:r w:rsidRPr="000B6321">
        <w:rPr>
          <w:sz w:val="24"/>
          <w:szCs w:val="24"/>
        </w:rPr>
        <w:t xml:space="preserve"> </w:t>
      </w:r>
      <w:r>
        <w:rPr>
          <w:rFonts w:eastAsiaTheme="majorEastAsia" w:cstheme="majorBidi"/>
          <w:sz w:val="24"/>
          <w:szCs w:val="24"/>
          <w:lang w:eastAsia="en-US"/>
        </w:rPr>
        <w:t>будет иметь следующий вид:</w:t>
      </w:r>
    </w:p>
    <w:p w14:paraId="44976E70" w14:textId="2F52D4CB" w:rsidR="00E36364" w:rsidRPr="008C327E" w:rsidRDefault="008C327E" w:rsidP="00CD4D3B">
      <w:pPr>
        <w:ind w:firstLine="426"/>
        <w:rPr>
          <w:rFonts w:eastAsiaTheme="majorEastAsia" w:cstheme="majorBidi"/>
          <w:sz w:val="24"/>
          <w:szCs w:val="24"/>
          <w:lang w:eastAsia="en-US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  <w:szCs w:val="24"/>
              <w:lang w:val="en-US" w:eastAsia="en-US"/>
            </w:rPr>
            <m:t>M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b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i=1</m:t>
              </m: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sub>
            <m:sup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k</m:t>
              </m: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sup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i</m:t>
                  </m:r>
                </m:sup>
              </m:sSup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e>
          </m:nary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 xml:space="preserve">   (1)</m:t>
          </m:r>
        </m:oMath>
      </m:oMathPara>
    </w:p>
    <w:p w14:paraId="2DABB3C1" w14:textId="39DA4DF9" w:rsidR="008C327E" w:rsidRDefault="008C327E" w:rsidP="00CD4D3B">
      <w:pPr>
        <w:ind w:firstLine="426"/>
        <w:rPr>
          <w:rFonts w:eastAsiaTheme="majorEastAsia" w:cstheme="majorBidi"/>
          <w:sz w:val="24"/>
          <w:szCs w:val="24"/>
          <w:lang w:eastAsia="en-US"/>
        </w:rPr>
      </w:pPr>
      <w:r>
        <w:rPr>
          <w:rFonts w:eastAsiaTheme="majorEastAsia" w:cstheme="majorBidi"/>
          <w:sz w:val="24"/>
          <w:szCs w:val="24"/>
          <w:lang w:eastAsia="en-US"/>
        </w:rPr>
        <w:t xml:space="preserve">Нахождение коэффициентов </w:t>
      </w:r>
      <w:ins w:id="4" w:author="Света" w:date="2020-04-13T14:10:00Z">
        <w:r w:rsidR="00F47DE5">
          <w:rPr>
            <w:rFonts w:eastAsiaTheme="majorEastAsia" w:cstheme="majorBidi"/>
            <w:sz w:val="24"/>
            <w:szCs w:val="24"/>
            <w:lang w:val="en-US" w:eastAsia="en-US"/>
          </w:rPr>
          <w:t>bi</w:t>
        </w:r>
        <w:r w:rsidR="00F47DE5" w:rsidRPr="00F47DE5">
          <w:rPr>
            <w:rFonts w:eastAsiaTheme="majorEastAsia" w:cstheme="majorBidi"/>
            <w:sz w:val="24"/>
            <w:szCs w:val="24"/>
            <w:lang w:eastAsia="en-US"/>
            <w:rPrChange w:id="5" w:author="Света" w:date="2020-04-13T14:10:00Z">
              <w:rPr>
                <w:rFonts w:eastAsiaTheme="majorEastAsia" w:cstheme="majorBidi"/>
                <w:sz w:val="24"/>
                <w:szCs w:val="24"/>
                <w:lang w:val="en-US" w:eastAsia="en-US"/>
              </w:rPr>
            </w:rPrChange>
          </w:rPr>
          <w:t xml:space="preserve"> </w:t>
        </w:r>
      </w:ins>
      <w:r>
        <w:rPr>
          <w:rFonts w:eastAsiaTheme="majorEastAsia" w:cstheme="majorBidi"/>
          <w:sz w:val="24"/>
          <w:szCs w:val="24"/>
          <w:lang w:eastAsia="en-US"/>
        </w:rPr>
        <w:t>полинома</w:t>
      </w:r>
      <w:r w:rsidR="007E2800">
        <w:rPr>
          <w:rFonts w:eastAsiaTheme="majorEastAsia" w:cstheme="majorBidi"/>
          <w:sz w:val="24"/>
          <w:szCs w:val="24"/>
          <w:lang w:eastAsia="en-US"/>
        </w:rPr>
        <w:t xml:space="preserve"> осуществляется через </w:t>
      </w:r>
      <w:ins w:id="6" w:author="Света" w:date="2020-04-13T14:09:00Z">
        <w:r w:rsidR="00F47DE5">
          <w:rPr>
            <w:rFonts w:eastAsiaTheme="majorEastAsia" w:cstheme="majorBidi"/>
            <w:sz w:val="24"/>
            <w:szCs w:val="24"/>
            <w:lang w:eastAsia="en-US"/>
          </w:rPr>
          <w:t xml:space="preserve">решение </w:t>
        </w:r>
      </w:ins>
      <w:r w:rsidR="007E2800">
        <w:rPr>
          <w:rFonts w:eastAsiaTheme="majorEastAsia" w:cstheme="majorBidi"/>
          <w:sz w:val="24"/>
          <w:szCs w:val="24"/>
          <w:lang w:eastAsia="en-US"/>
        </w:rPr>
        <w:t>СЛАУ следующего вида</w:t>
      </w:r>
      <w:r>
        <w:rPr>
          <w:rFonts w:eastAsiaTheme="majorEastAsia" w:cstheme="majorBidi"/>
          <w:sz w:val="24"/>
          <w:szCs w:val="24"/>
          <w:lang w:eastAsia="en-US"/>
        </w:rPr>
        <w:t>:</w:t>
      </w:r>
    </w:p>
    <w:p w14:paraId="1D6B77A7" w14:textId="19E1DEBB" w:rsidR="008C327E" w:rsidRPr="007E2800" w:rsidRDefault="00B06BC9" w:rsidP="00CD4D3B">
      <w:pPr>
        <w:ind w:firstLine="426"/>
        <w:rPr>
          <w:rFonts w:eastAsiaTheme="majorEastAsia" w:cstheme="majorBidi"/>
          <w:i/>
          <w:sz w:val="24"/>
          <w:szCs w:val="24"/>
          <w:lang w:eastAsia="en-US"/>
        </w:rPr>
      </w:pPr>
      <m:oMathPara>
        <m:oMath>
          <m:d>
            <m:dPr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  <w:lang w:eastAsia="en-US"/>
                      </w:rPr>
                      <m:t>n</m:t>
                    </m:r>
                  </m:e>
                  <m:e>
                    <m:nary>
                      <m:naryPr>
                        <m:chr m:val="∑"/>
                        <m:limLoc m:val="undOvr"/>
                        <m:grow m:val="1"/>
                        <m:supHide m:val="1"/>
                        <m:ctrlP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  <m:t>n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  <m:t>t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  <w:lang w:eastAsia="en-US"/>
                      </w:rPr>
                      <m:t>…</m:t>
                    </m:r>
                  </m:e>
                  <m:e>
                    <m:nary>
                      <m:naryPr>
                        <m:chr m:val="∑"/>
                        <m:limLoc m:val="undOvr"/>
                        <m:grow m:val="1"/>
                        <m:supHide m:val="1"/>
                        <m:ctrlP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  <m:t>n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  <m:t>k</m:t>
                            </m:r>
                          </m:sup>
                        </m:sSubSup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grow m:val="1"/>
                        <m:supHide m:val="1"/>
                        <m:ctrlP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  <m:t>n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  <m:t>t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grow m:val="1"/>
                        <m:supHide m:val="1"/>
                        <m:ctrlP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  <m:t>n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  <w:lang w:eastAsia="en-US"/>
                      </w:rPr>
                      <m:t>…</m:t>
                    </m:r>
                  </m:e>
                  <m:e>
                    <m:nary>
                      <m:naryPr>
                        <m:chr m:val="∑"/>
                        <m:limLoc m:val="undOvr"/>
                        <m:grow m:val="1"/>
                        <m:supHide m:val="1"/>
                        <m:ctrlP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  <m:t>n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  <m:t>k+1</m:t>
                            </m:r>
                          </m:sup>
                        </m:sSubSup>
                      </m:e>
                    </m:nary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  <w:lang w:eastAsia="en-US"/>
                      </w:rPr>
                      <m:t>⋮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  <w:lang w:eastAsia="en-US"/>
                      </w:rPr>
                      <m:t>⋮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  <w:lang w:eastAsia="en-US"/>
                      </w:rPr>
                      <m:t>⋱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  <w:lang w:eastAsia="en-US"/>
                      </w:rPr>
                      <m:t>⋮</m:t>
                    </m: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grow m:val="1"/>
                        <m:supHide m:val="1"/>
                        <m:ctrlP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  <m:t>n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  <m:t>k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grow m:val="1"/>
                        <m:supHide m:val="1"/>
                        <m:ctrlP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  <m:t>n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  <m:t>k+1</m:t>
                            </m:r>
                          </m:sup>
                        </m:sSubSup>
                      </m:e>
                    </m:nary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  <w:lang w:eastAsia="en-US"/>
                      </w:rPr>
                      <m:t>…</m:t>
                    </m:r>
                  </m:e>
                  <m:e>
                    <m:nary>
                      <m:naryPr>
                        <m:chr m:val="∑"/>
                        <m:limLoc m:val="undOvr"/>
                        <m:grow m:val="1"/>
                        <m:supHide m:val="1"/>
                        <m:ctrlP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  <m:t>n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  <m:t>2k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 xml:space="preserve">    </m:t>
          </m:r>
          <m:d>
            <m:dPr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 xml:space="preserve">   </m:t>
              </m:r>
              <m:eqArr>
                <m:eqArrP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  <m:t>k</m:t>
                      </m:r>
                    </m:sub>
                  </m:sSub>
                </m:e>
              </m:eqArr>
            </m:e>
          </m:d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eastAsia="en-US"/>
                            </w:rPr>
                            <m:t>t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eastAsia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eastAsia="en-US"/>
                            </w:rPr>
                            <m:t>t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⋮</m:t>
                  </m:r>
                </m:e>
                <m:e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  <m:t>n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eastAsia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eastAsia="en-US"/>
                            </w:rPr>
                            <m:t>k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eastAsia="en-US"/>
                            </w:rPr>
                            <m:t>t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14:paraId="4DF7B9C7" w14:textId="24F5E69F" w:rsidR="00E36364" w:rsidRPr="00E36364" w:rsidRDefault="007E2800" w:rsidP="007E2800">
      <w:pPr>
        <w:ind w:firstLine="0"/>
        <w:rPr>
          <w:rFonts w:eastAsiaTheme="majorEastAsia" w:cstheme="majorBidi"/>
          <w:sz w:val="24"/>
          <w:szCs w:val="24"/>
          <w:lang w:eastAsia="en-US"/>
        </w:rPr>
      </w:pPr>
      <w:r w:rsidRPr="00E36364">
        <w:rPr>
          <w:rFonts w:eastAsiaTheme="majorEastAsia" w:cstheme="majorBidi"/>
          <w:sz w:val="24"/>
          <w:szCs w:val="24"/>
          <w:lang w:eastAsia="en-US"/>
        </w:rPr>
        <w:t xml:space="preserve"> </w:t>
      </w:r>
    </w:p>
    <w:p w14:paraId="27D1929E" w14:textId="78B2CDC7" w:rsidR="00CD4D3B" w:rsidRPr="00CD4D3B" w:rsidRDefault="00CD4D3B" w:rsidP="00CD4D3B">
      <w:pPr>
        <w:ind w:firstLine="426"/>
        <w:rPr>
          <w:sz w:val="24"/>
          <w:szCs w:val="24"/>
        </w:rPr>
      </w:pPr>
      <w:r w:rsidRPr="005E1CEA">
        <w:rPr>
          <w:sz w:val="24"/>
          <w:szCs w:val="24"/>
        </w:rPr>
        <w:t xml:space="preserve">Вычисления значений </w:t>
      </w:r>
      <w:proofErr w:type="spellStart"/>
      <w:r w:rsidR="005E1CEA" w:rsidRPr="005E1CEA">
        <w:rPr>
          <w:sz w:val="24"/>
          <w:szCs w:val="24"/>
        </w:rPr>
        <w:t>аппроксимационного</w:t>
      </w:r>
      <w:proofErr w:type="spellEnd"/>
      <w:r w:rsidRPr="005E1CEA">
        <w:rPr>
          <w:sz w:val="24"/>
          <w:szCs w:val="24"/>
        </w:rPr>
        <w:t xml:space="preserve"> полинома</w:t>
      </w:r>
      <w:r w:rsidR="007E2800" w:rsidRPr="005E1CEA">
        <w:rPr>
          <w:sz w:val="24"/>
          <w:szCs w:val="24"/>
        </w:rPr>
        <w:t xml:space="preserve"> </w:t>
      </w:r>
      <w:r w:rsidRPr="005E1CEA">
        <w:rPr>
          <w:sz w:val="24"/>
          <w:szCs w:val="24"/>
        </w:rPr>
        <w:t>будут произво</w:t>
      </w:r>
      <w:r>
        <w:rPr>
          <w:sz w:val="24"/>
          <w:szCs w:val="24"/>
        </w:rPr>
        <w:t>диться непосредственно по формуле</w:t>
      </w:r>
      <w:r w:rsidR="007E2800">
        <w:rPr>
          <w:sz w:val="24"/>
          <w:szCs w:val="24"/>
        </w:rPr>
        <w:t xml:space="preserve"> (1</w:t>
      </w:r>
      <w:r w:rsidR="005E1CEA">
        <w:rPr>
          <w:sz w:val="24"/>
          <w:szCs w:val="24"/>
        </w:rPr>
        <w:t>).</w:t>
      </w:r>
    </w:p>
    <w:p w14:paraId="69E20F65" w14:textId="64F44DEA" w:rsidR="000B6321" w:rsidRDefault="000B6321" w:rsidP="00CD4D3B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Равномерная сетка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</m:oMath>
      <w:r>
        <w:rPr>
          <w:sz w:val="24"/>
          <w:szCs w:val="24"/>
        </w:rPr>
        <w:t xml:space="preserve"> </w:t>
      </w:r>
      <w:r w:rsidR="004C76FC">
        <w:rPr>
          <w:sz w:val="24"/>
          <w:szCs w:val="24"/>
        </w:rPr>
        <w:t xml:space="preserve">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a,b</m:t>
            </m:r>
          </m:e>
        </m:d>
      </m:oMath>
      <w:r w:rsidR="004C76FC">
        <w:rPr>
          <w:sz w:val="24"/>
          <w:szCs w:val="24"/>
        </w:rPr>
        <w:t xml:space="preserve"> </w:t>
      </w:r>
      <w:r>
        <w:rPr>
          <w:sz w:val="24"/>
          <w:szCs w:val="24"/>
        </w:rPr>
        <w:t>определяется следующим образом:</w:t>
      </w:r>
    </w:p>
    <w:p w14:paraId="01922355" w14:textId="08E8E878" w:rsidR="00CD4D3B" w:rsidRPr="00CD4D3B" w:rsidRDefault="00B06BC9" w:rsidP="00CD4D3B">
      <w:pPr>
        <w:ind w:firstLine="0"/>
        <w:jc w:val="center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+ih,  </m:t>
          </m:r>
          <m:r>
            <w:rPr>
              <w:rFonts w:ascii="Cambria Math" w:hAnsi="Cambria Math"/>
              <w:sz w:val="24"/>
              <w:szCs w:val="24"/>
              <w:lang w:val="en-US"/>
            </w:rPr>
            <m:t>i</m:t>
          </m:r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0,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acc>
        </m:oMath>
      </m:oMathPara>
    </w:p>
    <w:p w14:paraId="52855DF8" w14:textId="0B5DF0F6" w:rsidR="000B6321" w:rsidRPr="000B6321" w:rsidRDefault="000B6321" w:rsidP="00CD4D3B">
      <w:pPr>
        <w:ind w:firstLine="426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</w:rPr>
          <m:t>h=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  <w:r w:rsidR="00CD4D3B">
        <w:rPr>
          <w:sz w:val="24"/>
          <w:szCs w:val="24"/>
        </w:rPr>
        <w:t>.</w:t>
      </w:r>
    </w:p>
    <w:p w14:paraId="3893D617" w14:textId="2364BFE4" w:rsidR="000B6321" w:rsidRDefault="000B6321" w:rsidP="00CD4D3B">
      <w:pPr>
        <w:ind w:firstLine="426"/>
        <w:rPr>
          <w:sz w:val="24"/>
          <w:szCs w:val="24"/>
        </w:rPr>
      </w:pPr>
      <w:proofErr w:type="spellStart"/>
      <w:r>
        <w:rPr>
          <w:sz w:val="24"/>
          <w:szCs w:val="24"/>
        </w:rPr>
        <w:t>Чебышевская</w:t>
      </w:r>
      <w:proofErr w:type="spellEnd"/>
      <w:r>
        <w:rPr>
          <w:sz w:val="24"/>
          <w:szCs w:val="24"/>
        </w:rPr>
        <w:t xml:space="preserve"> сетка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</m:oMath>
      <w:r>
        <w:rPr>
          <w:sz w:val="24"/>
          <w:szCs w:val="24"/>
        </w:rPr>
        <w:t xml:space="preserve"> </w:t>
      </w:r>
      <w:r w:rsidR="004C76FC">
        <w:rPr>
          <w:sz w:val="24"/>
          <w:szCs w:val="24"/>
        </w:rPr>
        <w:t xml:space="preserve">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a,b</m:t>
            </m:r>
          </m:e>
        </m:d>
      </m:oMath>
      <w:r w:rsidR="004C76FC">
        <w:rPr>
          <w:sz w:val="24"/>
          <w:szCs w:val="24"/>
        </w:rPr>
        <w:t xml:space="preserve"> </w:t>
      </w:r>
      <w:r>
        <w:rPr>
          <w:sz w:val="24"/>
          <w:szCs w:val="24"/>
        </w:rPr>
        <w:t>определяется следующим образом:</w:t>
      </w:r>
    </w:p>
    <w:p w14:paraId="2E8C5CCA" w14:textId="30AAD352" w:rsidR="000B6321" w:rsidRPr="000B6321" w:rsidRDefault="00B06BC9" w:rsidP="00CD4D3B">
      <w:pPr>
        <w:pStyle w:val="Body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=cos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π(2i+1)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2n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 xml:space="preserve">,  </m:t>
          </m:r>
          <m:r>
            <w:rPr>
              <w:rFonts w:ascii="Cambria Math" w:hAnsi="Cambria Math"/>
              <w:sz w:val="24"/>
              <w:szCs w:val="24"/>
              <w:lang w:val="en-US"/>
            </w:rPr>
            <m:t>i</m:t>
          </m:r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bdr w:val="none" w:sz="0" w:space="0" w:color="auto"/>
                  <w:lang w:val="en-US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0,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acc>
        </m:oMath>
      </m:oMathPara>
    </w:p>
    <w:p w14:paraId="59D08022" w14:textId="0B37CB54" w:rsidR="000B6321" w:rsidRPr="000B6321" w:rsidRDefault="00B06BC9" w:rsidP="00CD4D3B">
      <w:pPr>
        <w:pStyle w:val="Body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a+b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b-a</m:t>
              </m:r>
            </m:e>
          </m:d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 </m:t>
          </m:r>
          <m:r>
            <w:rPr>
              <w:rFonts w:ascii="Cambria Math" w:hAnsi="Cambria Math"/>
              <w:sz w:val="24"/>
              <w:szCs w:val="24"/>
              <w:lang w:val="en-US"/>
            </w:rPr>
            <m:t>i</m:t>
          </m:r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bdr w:val="none" w:sz="0" w:space="0" w:color="auto"/>
                  <w:lang w:val="en-US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0,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acc>
        </m:oMath>
      </m:oMathPara>
    </w:p>
    <w:p w14:paraId="5482C1A4" w14:textId="1F3AF29E" w:rsidR="000B6321" w:rsidRDefault="00CD4D3B" w:rsidP="00CD4D3B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В данной задаче </w:t>
      </w:r>
      <w:r w:rsidR="005E1CEA" w:rsidRPr="005E1CEA">
        <w:rPr>
          <w:sz w:val="24"/>
          <w:szCs w:val="24"/>
        </w:rPr>
        <w:t>аппроксимирование</w:t>
      </w:r>
      <w:r w:rsidRPr="005E1CEA">
        <w:rPr>
          <w:sz w:val="24"/>
          <w:szCs w:val="24"/>
        </w:rPr>
        <w:t xml:space="preserve"> производится</w:t>
      </w:r>
      <w:r>
        <w:rPr>
          <w:sz w:val="24"/>
          <w:szCs w:val="24"/>
        </w:rPr>
        <w:t xml:space="preserve"> для сеточной функции, полученной по значениям непрерывной функции в точка</w:t>
      </w:r>
      <w:r w:rsidR="005E1CEA">
        <w:rPr>
          <w:sz w:val="24"/>
          <w:szCs w:val="24"/>
        </w:rPr>
        <w:t>х</w:t>
      </w:r>
      <w:r>
        <w:rPr>
          <w:sz w:val="24"/>
          <w:szCs w:val="24"/>
        </w:rPr>
        <w:t>, поэтому:</w:t>
      </w:r>
    </w:p>
    <w:p w14:paraId="0FE46838" w14:textId="53E0A784" w:rsidR="00E86E19" w:rsidRPr="00A17A9D" w:rsidRDefault="00B06BC9" w:rsidP="00A17A9D">
      <w:pPr>
        <w:ind w:firstLine="0"/>
        <w:jc w:val="center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,  </m:t>
          </m:r>
          <m:r>
            <w:rPr>
              <w:rFonts w:ascii="Cambria Math" w:hAnsi="Cambria Math"/>
              <w:sz w:val="24"/>
              <w:szCs w:val="24"/>
              <w:lang w:val="en-US"/>
            </w:rPr>
            <m:t>i</m:t>
          </m:r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0,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acc>
        </m:oMath>
      </m:oMathPara>
      <w:bookmarkStart w:id="7" w:name="_Toc32773195"/>
    </w:p>
    <w:p w14:paraId="4DFD1254" w14:textId="6A7CEFAA" w:rsidR="00880142" w:rsidRDefault="00880142" w:rsidP="001403AF">
      <w:pPr>
        <w:pStyle w:val="1"/>
      </w:pPr>
      <w:r>
        <w:t>Предварительный анализ задачи</w:t>
      </w:r>
      <w:bookmarkEnd w:id="7"/>
    </w:p>
    <w:p w14:paraId="2D6F1454" w14:textId="51C443F9" w:rsidR="00CD4D3B" w:rsidRPr="005E1CEA" w:rsidRDefault="00CD4D3B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Для </w:t>
      </w:r>
      <w:r w:rsidRPr="005E1CEA">
        <w:rPr>
          <w:sz w:val="24"/>
          <w:szCs w:val="24"/>
          <w:lang w:eastAsia="en-US"/>
        </w:rPr>
        <w:t xml:space="preserve">построения </w:t>
      </w:r>
      <w:proofErr w:type="spellStart"/>
      <w:r w:rsidR="005E1CEA" w:rsidRPr="005E1CEA">
        <w:rPr>
          <w:sz w:val="24"/>
          <w:szCs w:val="24"/>
          <w:lang w:eastAsia="en-US"/>
        </w:rPr>
        <w:t>аппроксимационного</w:t>
      </w:r>
      <w:proofErr w:type="spellEnd"/>
      <w:r w:rsidRPr="005E1CEA">
        <w:rPr>
          <w:sz w:val="24"/>
          <w:szCs w:val="24"/>
          <w:lang w:eastAsia="en-US"/>
        </w:rPr>
        <w:t xml:space="preserve"> полинома </w:t>
      </w:r>
      <w:r w:rsidR="007E2800" w:rsidRPr="005E1CEA">
        <w:rPr>
          <w:sz w:val="24"/>
          <w:szCs w:val="24"/>
          <w:lang w:eastAsia="en-US"/>
        </w:rPr>
        <w:t xml:space="preserve">помощью МНК </w:t>
      </w:r>
      <w:r w:rsidRPr="005E1CEA">
        <w:rPr>
          <w:sz w:val="24"/>
          <w:szCs w:val="24"/>
          <w:lang w:eastAsia="en-US"/>
        </w:rPr>
        <w:t>необходимо выполнение следующих двух условий:</w:t>
      </w:r>
    </w:p>
    <w:p w14:paraId="45F79E4F" w14:textId="337A4A80" w:rsidR="00CD4D3B" w:rsidRPr="005E1CEA" w:rsidRDefault="00CD4D3B" w:rsidP="00CD4D3B">
      <w:pPr>
        <w:pStyle w:val="aa"/>
        <w:numPr>
          <w:ilvl w:val="0"/>
          <w:numId w:val="5"/>
        </w:numPr>
        <w:rPr>
          <w:sz w:val="24"/>
          <w:szCs w:val="24"/>
          <w:lang w:eastAsia="en-US"/>
        </w:rPr>
      </w:pPr>
      <w:r w:rsidRPr="005E1CEA">
        <w:rPr>
          <w:sz w:val="24"/>
          <w:szCs w:val="24"/>
          <w:lang w:eastAsia="en-US"/>
        </w:rPr>
        <w:t xml:space="preserve">Отсутствие в сетке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</m:oMath>
      <w:r w:rsidRPr="005E1CEA">
        <w:rPr>
          <w:sz w:val="24"/>
          <w:szCs w:val="24"/>
        </w:rPr>
        <w:t xml:space="preserve"> повторяющихся узлов.</w:t>
      </w:r>
    </w:p>
    <w:p w14:paraId="5D80D202" w14:textId="5998A21A" w:rsidR="006C4B51" w:rsidRDefault="00CD4D3B" w:rsidP="005E1CEA">
      <w:pPr>
        <w:pStyle w:val="aa"/>
        <w:ind w:left="786" w:firstLine="0"/>
        <w:rPr>
          <w:sz w:val="24"/>
          <w:szCs w:val="24"/>
        </w:rPr>
      </w:pPr>
      <w:r w:rsidRPr="005E1CEA">
        <w:rPr>
          <w:sz w:val="24"/>
          <w:szCs w:val="24"/>
        </w:rPr>
        <w:t xml:space="preserve">Данное условие выполняется автоматически при использовании равномерной или </w:t>
      </w:r>
      <w:proofErr w:type="spellStart"/>
      <w:r w:rsidRPr="005E1CEA">
        <w:rPr>
          <w:sz w:val="24"/>
          <w:szCs w:val="24"/>
        </w:rPr>
        <w:t>чебышевской</w:t>
      </w:r>
      <w:proofErr w:type="spellEnd"/>
      <w:r w:rsidRPr="005E1CEA">
        <w:rPr>
          <w:sz w:val="24"/>
          <w:szCs w:val="24"/>
        </w:rPr>
        <w:t xml:space="preserve"> сетки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</m:oMath>
      <w:r w:rsidRPr="005E1CEA">
        <w:rPr>
          <w:sz w:val="24"/>
          <w:szCs w:val="24"/>
        </w:rPr>
        <w:t>.</w:t>
      </w:r>
    </w:p>
    <w:p w14:paraId="4F8F9970" w14:textId="7B428E17" w:rsidR="005E1CEA" w:rsidRPr="005E1CEA" w:rsidRDefault="005E1CEA" w:rsidP="005E1CEA">
      <w:pPr>
        <w:pStyle w:val="aa"/>
        <w:numPr>
          <w:ilvl w:val="0"/>
          <w:numId w:val="5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Степень </w:t>
      </w:r>
      <w:proofErr w:type="spellStart"/>
      <w:r>
        <w:rPr>
          <w:sz w:val="24"/>
          <w:szCs w:val="24"/>
          <w:lang w:eastAsia="en-US"/>
        </w:rPr>
        <w:t>аппроксимационного</w:t>
      </w:r>
      <w:proofErr w:type="spellEnd"/>
      <w:r>
        <w:rPr>
          <w:sz w:val="24"/>
          <w:szCs w:val="24"/>
          <w:lang w:eastAsia="en-US"/>
        </w:rPr>
        <w:t xml:space="preserve"> полинома должна быть на единицу меньше количества узлов. </w:t>
      </w:r>
      <w:commentRangeStart w:id="8"/>
      <w:r>
        <w:rPr>
          <w:sz w:val="24"/>
          <w:szCs w:val="24"/>
          <w:lang w:eastAsia="en-US"/>
        </w:rPr>
        <w:t>В противном случае, матрица системы нахождения коэффициентов вырождается.</w:t>
      </w:r>
      <w:commentRangeEnd w:id="8"/>
      <w:r w:rsidR="00E92D43">
        <w:rPr>
          <w:rStyle w:val="af"/>
        </w:rPr>
        <w:commentReference w:id="8"/>
      </w:r>
    </w:p>
    <w:p w14:paraId="4E5082CD" w14:textId="77777777" w:rsidR="00880142" w:rsidRPr="005E1CEA" w:rsidRDefault="00060C45" w:rsidP="001403AF">
      <w:pPr>
        <w:pStyle w:val="1"/>
      </w:pPr>
      <w:bookmarkStart w:id="9" w:name="_Toc32773196"/>
      <w:r w:rsidRPr="005E1CEA">
        <w:t>Т</w:t>
      </w:r>
      <w:r w:rsidR="00B1509D" w:rsidRPr="005E1CEA">
        <w:t>естовый пример</w:t>
      </w:r>
      <w:bookmarkEnd w:id="9"/>
    </w:p>
    <w:p w14:paraId="19809778" w14:textId="7588E5B1" w:rsidR="001429EC" w:rsidRPr="00E86E19" w:rsidRDefault="001429EC" w:rsidP="00E86E19">
      <w:pPr>
        <w:ind w:firstLine="426"/>
        <w:rPr>
          <w:sz w:val="24"/>
          <w:szCs w:val="24"/>
        </w:rPr>
      </w:pPr>
      <w:r w:rsidRPr="005E1CEA">
        <w:rPr>
          <w:sz w:val="24"/>
          <w:szCs w:val="24"/>
        </w:rPr>
        <w:t xml:space="preserve">Рассмотрим построение </w:t>
      </w:r>
      <w:proofErr w:type="spellStart"/>
      <w:r w:rsidR="005E1CEA" w:rsidRPr="005E1CEA">
        <w:rPr>
          <w:sz w:val="24"/>
          <w:szCs w:val="24"/>
        </w:rPr>
        <w:t>аппроксимационного</w:t>
      </w:r>
      <w:proofErr w:type="spellEnd"/>
      <w:r w:rsidRPr="005E1CEA">
        <w:rPr>
          <w:sz w:val="24"/>
          <w:szCs w:val="24"/>
        </w:rPr>
        <w:t xml:space="preserve"> полинома</w:t>
      </w:r>
      <w:r>
        <w:rPr>
          <w:sz w:val="24"/>
          <w:szCs w:val="24"/>
        </w:rPr>
        <w:t xml:space="preserve"> для трех узлов функции </w:t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sup>
        </m:sSup>
      </m:oMath>
      <w:r w:rsidRPr="001429EC">
        <w:rPr>
          <w:sz w:val="24"/>
          <w:szCs w:val="24"/>
        </w:rPr>
        <w:t>.</w:t>
      </w:r>
    </w:p>
    <w:p w14:paraId="392EC269" w14:textId="7899F258" w:rsidR="001429EC" w:rsidRDefault="001429EC" w:rsidP="006C4B51">
      <w:pPr>
        <w:ind w:firstLine="426"/>
        <w:rPr>
          <w:sz w:val="24"/>
          <w:szCs w:val="24"/>
        </w:rPr>
      </w:pPr>
      <w:r>
        <w:rPr>
          <w:sz w:val="24"/>
          <w:szCs w:val="24"/>
        </w:rPr>
        <w:t>Возьмем равномерн</w:t>
      </w:r>
      <w:r w:rsidR="005A0E4B">
        <w:rPr>
          <w:sz w:val="24"/>
          <w:szCs w:val="24"/>
        </w:rPr>
        <w:t>ую сетку</w:t>
      </w:r>
      <w:r>
        <w:rPr>
          <w:sz w:val="24"/>
          <w:szCs w:val="24"/>
        </w:rPr>
        <w:t xml:space="preserve"> и значения функции на ней</w:t>
      </w:r>
      <w:r w:rsidR="004C76FC">
        <w:rPr>
          <w:sz w:val="24"/>
          <w:szCs w:val="24"/>
        </w:rPr>
        <w:t>:</w:t>
      </w:r>
    </w:p>
    <w:p w14:paraId="7FED0465" w14:textId="0B448A4E" w:rsidR="001429EC" w:rsidRPr="00E86E19" w:rsidRDefault="00B06BC9" w:rsidP="006C4B51">
      <w:pPr>
        <w:ind w:firstLine="426"/>
        <w:rPr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=[-1, 0, 1]</m:t>
          </m:r>
        </m:oMath>
      </m:oMathPara>
    </w:p>
    <w:p w14:paraId="7ED23A2B" w14:textId="4A166F61" w:rsidR="001429EC" w:rsidRPr="00E86E19" w:rsidRDefault="00B06BC9" w:rsidP="00E86E19">
      <w:pPr>
        <w:ind w:firstLine="426"/>
        <w:rPr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,1,e</m:t>
              </m:r>
            </m:e>
          </m:d>
        </m:oMath>
      </m:oMathPara>
    </w:p>
    <w:p w14:paraId="0B8AD810" w14:textId="4E7DC1E0" w:rsidR="00B8656C" w:rsidRDefault="00AF02F4" w:rsidP="006C4B51">
      <w:pPr>
        <w:ind w:firstLine="426"/>
        <w:rPr>
          <w:sz w:val="24"/>
          <w:szCs w:val="24"/>
        </w:rPr>
      </w:pPr>
      <w:r>
        <w:rPr>
          <w:sz w:val="24"/>
          <w:szCs w:val="24"/>
        </w:rPr>
        <w:t>Построим СЛАУ для отыскания коэффициентов:</w:t>
      </w:r>
    </w:p>
    <w:p w14:paraId="49838764" w14:textId="15F76779" w:rsidR="00AF02F4" w:rsidRPr="00AF02F4" w:rsidRDefault="00B06BC9" w:rsidP="006C4B51">
      <w:pPr>
        <w:ind w:firstLine="426"/>
        <w:rPr>
          <w:sz w:val="24"/>
          <w:szCs w:val="24"/>
          <w:lang w:eastAsia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 xml:space="preserve">  ×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 w:eastAsia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 w:eastAsia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 w:eastAsia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4.08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2.35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3.08</m:t>
                    </m:r>
                  </m:e>
                </m:mr>
              </m:m>
            </m:e>
          </m:d>
        </m:oMath>
      </m:oMathPara>
    </w:p>
    <w:p w14:paraId="3CFF4BAC" w14:textId="1663EF7D" w:rsidR="00AF02F4" w:rsidRDefault="00AF02F4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Решив СЛАУ, получаем:</w:t>
      </w:r>
    </w:p>
    <w:p w14:paraId="3785722C" w14:textId="7B1BEB8D" w:rsidR="00AF02F4" w:rsidRPr="00AF02F4" w:rsidRDefault="00B06BC9" w:rsidP="00AF02F4">
      <w:pPr>
        <w:ind w:firstLine="426"/>
        <w:rPr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eastAsia="en-US"/>
            </w:rPr>
            <m:t>=1;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eastAsia="en-US"/>
            </w:rPr>
            <m:t>=1.17;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eastAsia="en-US"/>
            </w:rPr>
            <m:t>=0.54</m:t>
          </m:r>
        </m:oMath>
      </m:oMathPara>
    </w:p>
    <w:p w14:paraId="792875EF" w14:textId="66E5CC22" w:rsidR="00AF02F4" w:rsidRPr="00AF02F4" w:rsidRDefault="00AF02F4" w:rsidP="00AF02F4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Построим </w:t>
      </w:r>
      <w:proofErr w:type="spellStart"/>
      <w:r w:rsidR="005E1CEA">
        <w:rPr>
          <w:sz w:val="24"/>
          <w:szCs w:val="24"/>
          <w:lang w:eastAsia="en-US"/>
        </w:rPr>
        <w:t>аппроксимационный</w:t>
      </w:r>
      <w:proofErr w:type="spellEnd"/>
      <w:r>
        <w:rPr>
          <w:sz w:val="24"/>
          <w:szCs w:val="24"/>
          <w:lang w:eastAsia="en-US"/>
        </w:rPr>
        <w:t xml:space="preserve"> полином</w:t>
      </w:r>
      <w:r w:rsidRPr="00AF02F4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>по формуле:</w:t>
      </w:r>
    </w:p>
    <w:p w14:paraId="0CB9B6AA" w14:textId="083220F7" w:rsidR="00E86E19" w:rsidRPr="00AF02F4" w:rsidRDefault="00AF02F4" w:rsidP="00AF02F4">
      <w:pPr>
        <w:ind w:firstLine="426"/>
        <w:rPr>
          <w:sz w:val="24"/>
          <w:szCs w:val="24"/>
          <w:lang w:eastAsia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eastAsia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eastAsia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2</m:t>
              </m:r>
            </m:sup>
          </m:sSup>
        </m:oMath>
      </m:oMathPara>
    </w:p>
    <w:p w14:paraId="0F178EB4" w14:textId="77777777" w:rsidR="00AF02F4" w:rsidRPr="00AF02F4" w:rsidRDefault="00AF02F4" w:rsidP="00AF02F4">
      <w:pPr>
        <w:ind w:firstLine="426"/>
        <w:rPr>
          <w:sz w:val="24"/>
          <w:szCs w:val="24"/>
          <w:lang w:eastAsia="en-US"/>
        </w:rPr>
      </w:pPr>
    </w:p>
    <w:p w14:paraId="48146D7D" w14:textId="37226F3F" w:rsidR="00511AD0" w:rsidRDefault="00E62A24" w:rsidP="001429EC">
      <w:pPr>
        <w:ind w:firstLine="426"/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t xml:space="preserve">Таким образом, получаем следующий вид </w:t>
      </w:r>
      <w:proofErr w:type="spellStart"/>
      <w:r w:rsidR="005E1CEA">
        <w:rPr>
          <w:rFonts w:eastAsiaTheme="majorEastAsia" w:cstheme="majorBidi"/>
          <w:sz w:val="24"/>
          <w:szCs w:val="24"/>
        </w:rPr>
        <w:t>аппроксимационного</w:t>
      </w:r>
      <w:proofErr w:type="spellEnd"/>
      <w:r>
        <w:rPr>
          <w:rFonts w:eastAsiaTheme="majorEastAsia" w:cstheme="majorBidi"/>
          <w:sz w:val="24"/>
          <w:szCs w:val="24"/>
        </w:rPr>
        <w:t xml:space="preserve"> полинома:</w:t>
      </w:r>
    </w:p>
    <w:p w14:paraId="01CC16A4" w14:textId="0D8D461B" w:rsidR="00AF02F4" w:rsidRPr="00AF02F4" w:rsidRDefault="00AF02F4" w:rsidP="00AF02F4">
      <w:pPr>
        <w:ind w:firstLine="426"/>
        <w:rPr>
          <w:rFonts w:eastAsiaTheme="majorEastAsia" w:cstheme="majorBidi"/>
          <w:sz w:val="24"/>
          <w:szCs w:val="24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  <w:szCs w:val="24"/>
            </w:rPr>
            <m:t>M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  <w:sz w:val="24"/>
              <w:szCs w:val="24"/>
            </w:rPr>
            <m:t>=0.54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sz w:val="24"/>
              <w:szCs w:val="24"/>
            </w:rPr>
            <m:t>+1.17x+1</m:t>
          </m:r>
        </m:oMath>
      </m:oMathPara>
    </w:p>
    <w:p w14:paraId="64E55D72" w14:textId="49AF696E" w:rsidR="001429EC" w:rsidRPr="00AF02F4" w:rsidRDefault="00E62A24" w:rsidP="00AF02F4">
      <w:pPr>
        <w:ind w:firstLine="426"/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sz w:val="24"/>
          <w:szCs w:val="24"/>
          <w:lang w:eastAsia="en-US"/>
        </w:rPr>
        <w:lastRenderedPageBreak/>
        <w:t xml:space="preserve">Ниже представлен график функции </w:t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</m:oMath>
      <w:r>
        <w:rPr>
          <w:rFonts w:eastAsiaTheme="majorEastAsia" w:cstheme="majorBidi"/>
          <w:sz w:val="24"/>
          <w:szCs w:val="24"/>
        </w:rPr>
        <w:t xml:space="preserve"> и полученного </w:t>
      </w:r>
      <w:proofErr w:type="spellStart"/>
      <w:r w:rsidR="005E1CEA">
        <w:rPr>
          <w:rFonts w:eastAsiaTheme="majorEastAsia" w:cstheme="majorBidi"/>
          <w:sz w:val="24"/>
          <w:szCs w:val="24"/>
        </w:rPr>
        <w:t>аппроксимационного</w:t>
      </w:r>
      <w:proofErr w:type="spellEnd"/>
      <w:r>
        <w:rPr>
          <w:rFonts w:eastAsiaTheme="majorEastAsia" w:cstheme="majorBidi"/>
          <w:sz w:val="24"/>
          <w:szCs w:val="24"/>
        </w:rPr>
        <w:t xml:space="preserve"> полинома.</w:t>
      </w:r>
    </w:p>
    <w:p w14:paraId="18472743" w14:textId="70EEC8E7" w:rsidR="001429EC" w:rsidRPr="001429EC" w:rsidRDefault="00B80C85" w:rsidP="00C24227">
      <w:pPr>
        <w:ind w:firstLine="0"/>
        <w:jc w:val="center"/>
        <w:rPr>
          <w:rFonts w:eastAsiaTheme="majorEastAsia" w:cstheme="majorBidi"/>
          <w:sz w:val="24"/>
          <w:szCs w:val="24"/>
          <w:lang w:eastAsia="en-US"/>
        </w:rPr>
      </w:pPr>
      <w:r>
        <w:rPr>
          <w:rFonts w:eastAsiaTheme="majorEastAsia" w:cstheme="majorBidi"/>
          <w:noProof/>
          <w:sz w:val="24"/>
          <w:szCs w:val="24"/>
        </w:rPr>
        <w:drawing>
          <wp:inline distT="0" distB="0" distL="0" distR="0" wp14:anchorId="139E332B" wp14:editId="07C5CF0F">
            <wp:extent cx="6120130" cy="459041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F010" w14:textId="44205659" w:rsidR="005A0E4B" w:rsidRPr="00381368" w:rsidRDefault="00E62A24" w:rsidP="00381368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По графику можно сделать вывод, что </w:t>
      </w:r>
      <w:proofErr w:type="spellStart"/>
      <w:r w:rsidR="005E1CEA">
        <w:rPr>
          <w:sz w:val="24"/>
          <w:szCs w:val="24"/>
        </w:rPr>
        <w:t>аппроксимационный</w:t>
      </w:r>
      <w:proofErr w:type="spellEnd"/>
      <w:r>
        <w:rPr>
          <w:sz w:val="24"/>
          <w:szCs w:val="24"/>
        </w:rPr>
        <w:t xml:space="preserve"> полином </w:t>
      </w:r>
      <w:r w:rsidR="00B80C85">
        <w:rPr>
          <w:sz w:val="24"/>
          <w:szCs w:val="24"/>
        </w:rPr>
        <w:t>второй</w:t>
      </w:r>
      <w:r>
        <w:rPr>
          <w:sz w:val="24"/>
          <w:szCs w:val="24"/>
        </w:rPr>
        <w:t xml:space="preserve"> степени достаточно хорошо приближает функцию </w:t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</m:oMath>
      <w:r>
        <w:rPr>
          <w:sz w:val="24"/>
          <w:szCs w:val="24"/>
        </w:rPr>
        <w:t xml:space="preserve"> на отрезке </w:t>
      </w:r>
      <w:r w:rsidR="005E1CEA">
        <w:rPr>
          <w:sz w:val="24"/>
          <w:szCs w:val="24"/>
        </w:rPr>
        <w:t>аппроксимации</w:t>
      </w:r>
      <w:r>
        <w:rPr>
          <w:sz w:val="24"/>
          <w:szCs w:val="24"/>
        </w:rPr>
        <w:t>.</w:t>
      </w:r>
      <w:bookmarkStart w:id="10" w:name="_Toc32773197"/>
    </w:p>
    <w:p w14:paraId="602D34F2" w14:textId="77777777" w:rsidR="0074483A" w:rsidRPr="004C76FC" w:rsidRDefault="0074483A" w:rsidP="005A0E4B">
      <w:pPr>
        <w:ind w:firstLine="426"/>
        <w:rPr>
          <w:sz w:val="24"/>
          <w:szCs w:val="24"/>
        </w:rPr>
      </w:pPr>
    </w:p>
    <w:p w14:paraId="225DCB31" w14:textId="0C970CCD" w:rsidR="00B1509D" w:rsidRDefault="00B1509D" w:rsidP="001403AF">
      <w:pPr>
        <w:pStyle w:val="1"/>
      </w:pPr>
      <w:r>
        <w:t>Модульная структура программы</w:t>
      </w:r>
      <w:bookmarkEnd w:id="10"/>
    </w:p>
    <w:p w14:paraId="19D2D729" w14:textId="558438A2" w:rsidR="001403AF" w:rsidRPr="001403AF" w:rsidRDefault="001403AF" w:rsidP="001403AF">
      <w:pPr>
        <w:pStyle w:val="a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r>
        <w:rPr>
          <w:sz w:val="24"/>
          <w:szCs w:val="24"/>
          <w:lang w:val="en-US"/>
        </w:rPr>
        <w:t>y</w:t>
      </w:r>
      <w:r w:rsidRPr="001403AF">
        <w:rPr>
          <w:sz w:val="24"/>
          <w:szCs w:val="24"/>
        </w:rPr>
        <w:t xml:space="preserve">0 = </w:t>
      </w:r>
      <w:proofErr w:type="spellStart"/>
      <w:proofErr w:type="gramStart"/>
      <w:r w:rsidR="007E2800">
        <w:rPr>
          <w:sz w:val="24"/>
          <w:szCs w:val="24"/>
          <w:lang w:val="en-US"/>
        </w:rPr>
        <w:t>mnk</w:t>
      </w:r>
      <w:proofErr w:type="spellEnd"/>
      <w:r w:rsidRPr="001403AF">
        <w:rPr>
          <w:sz w:val="24"/>
          <w:szCs w:val="24"/>
        </w:rPr>
        <w:t>(</w:t>
      </w:r>
      <w:proofErr w:type="gramEnd"/>
      <w:r w:rsidRPr="001403AF">
        <w:rPr>
          <w:sz w:val="24"/>
          <w:szCs w:val="24"/>
          <w:lang w:val="en-US"/>
        </w:rPr>
        <w:t>x</w:t>
      </w:r>
      <w:r w:rsidRPr="001403AF">
        <w:rPr>
          <w:sz w:val="24"/>
          <w:szCs w:val="24"/>
        </w:rPr>
        <w:t xml:space="preserve">, </w:t>
      </w:r>
      <w:r w:rsidRPr="001403AF">
        <w:rPr>
          <w:sz w:val="24"/>
          <w:szCs w:val="24"/>
          <w:lang w:val="en-US"/>
        </w:rPr>
        <w:t>y</w:t>
      </w:r>
      <w:r w:rsidRPr="001403AF">
        <w:rPr>
          <w:sz w:val="24"/>
          <w:szCs w:val="24"/>
        </w:rPr>
        <w:t xml:space="preserve">, </w:t>
      </w:r>
      <w:r w:rsidRPr="001403AF">
        <w:rPr>
          <w:sz w:val="24"/>
          <w:szCs w:val="24"/>
          <w:lang w:val="en-US"/>
        </w:rPr>
        <w:t>x</w:t>
      </w:r>
      <w:r w:rsidRPr="001403AF">
        <w:rPr>
          <w:sz w:val="24"/>
          <w:szCs w:val="24"/>
        </w:rPr>
        <w:t>0</w:t>
      </w:r>
      <w:r w:rsidR="0052537E" w:rsidRPr="0052537E">
        <w:rPr>
          <w:sz w:val="24"/>
          <w:szCs w:val="24"/>
        </w:rPr>
        <w:t xml:space="preserve">, </w:t>
      </w:r>
      <w:r w:rsidR="0052537E">
        <w:rPr>
          <w:sz w:val="24"/>
          <w:szCs w:val="24"/>
          <w:lang w:val="en-US"/>
        </w:rPr>
        <w:t>k</w:t>
      </w:r>
      <w:r w:rsidRPr="001403AF">
        <w:rPr>
          <w:sz w:val="24"/>
          <w:szCs w:val="24"/>
        </w:rPr>
        <w:t>):</w:t>
      </w:r>
    </w:p>
    <w:p w14:paraId="0998978C" w14:textId="6B8AFA8A" w:rsidR="001403AF" w:rsidRPr="007E2800" w:rsidRDefault="001403AF" w:rsidP="001403AF">
      <w:pPr>
        <w:pStyle w:val="aa"/>
        <w:ind w:left="644" w:firstLine="0"/>
        <w:rPr>
          <w:sz w:val="24"/>
          <w:szCs w:val="24"/>
        </w:rPr>
      </w:pPr>
      <w:commentRangeStart w:id="11"/>
      <w:commentRangeStart w:id="12"/>
      <w:r>
        <w:rPr>
          <w:sz w:val="24"/>
          <w:szCs w:val="24"/>
        </w:rPr>
        <w:t>Осуществляет</w:t>
      </w:r>
      <w:commentRangeEnd w:id="11"/>
      <w:r w:rsidR="00F47DE5">
        <w:rPr>
          <w:rStyle w:val="af"/>
        </w:rPr>
        <w:commentReference w:id="11"/>
      </w:r>
      <w:commentRangeEnd w:id="12"/>
      <w:r w:rsidR="0052537E">
        <w:rPr>
          <w:rStyle w:val="af"/>
        </w:rPr>
        <w:commentReference w:id="12"/>
      </w:r>
      <w:r>
        <w:rPr>
          <w:sz w:val="24"/>
          <w:szCs w:val="24"/>
        </w:rPr>
        <w:t xml:space="preserve"> построение </w:t>
      </w:r>
      <w:proofErr w:type="spellStart"/>
      <w:r w:rsidR="005E1CEA">
        <w:rPr>
          <w:sz w:val="24"/>
          <w:szCs w:val="24"/>
        </w:rPr>
        <w:t>аппроксимационного</w:t>
      </w:r>
      <w:proofErr w:type="spellEnd"/>
      <w:r w:rsidR="007E2800">
        <w:rPr>
          <w:sz w:val="24"/>
          <w:szCs w:val="24"/>
        </w:rPr>
        <w:t xml:space="preserve"> полинома</w:t>
      </w:r>
      <w:r w:rsidR="0052537E" w:rsidRPr="0052537E">
        <w:rPr>
          <w:sz w:val="24"/>
          <w:szCs w:val="24"/>
        </w:rPr>
        <w:t xml:space="preserve"> </w:t>
      </w:r>
      <w:r w:rsidR="0052537E">
        <w:rPr>
          <w:sz w:val="24"/>
          <w:szCs w:val="24"/>
        </w:rPr>
        <w:t xml:space="preserve">степени </w:t>
      </w:r>
      <w:r w:rsidR="0052537E">
        <w:rPr>
          <w:sz w:val="24"/>
          <w:szCs w:val="24"/>
          <w:lang w:val="en-US"/>
        </w:rPr>
        <w:t>k</w:t>
      </w:r>
      <w:r w:rsidR="00521F17">
        <w:rPr>
          <w:sz w:val="24"/>
          <w:szCs w:val="24"/>
        </w:rPr>
        <w:t xml:space="preserve"> методом наименьших квадратов</w:t>
      </w:r>
      <w:r>
        <w:rPr>
          <w:sz w:val="24"/>
          <w:szCs w:val="24"/>
        </w:rPr>
        <w:t xml:space="preserve"> для сеточной функции </w:t>
      </w:r>
      <w:r w:rsidRPr="001403AF">
        <w:rPr>
          <w:sz w:val="24"/>
          <w:szCs w:val="24"/>
        </w:rPr>
        <w:t>{</w:t>
      </w:r>
      <w:r>
        <w:rPr>
          <w:sz w:val="24"/>
          <w:szCs w:val="24"/>
          <w:lang w:val="en-US"/>
        </w:rPr>
        <w:t>x</w:t>
      </w:r>
      <w:r w:rsidRPr="001403AF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y</w:t>
      </w:r>
      <w:r w:rsidR="0052537E" w:rsidRPr="0052537E">
        <w:rPr>
          <w:sz w:val="24"/>
          <w:szCs w:val="24"/>
        </w:rPr>
        <w:t xml:space="preserve">}. </w:t>
      </w:r>
      <w:r>
        <w:rPr>
          <w:sz w:val="24"/>
          <w:szCs w:val="24"/>
        </w:rPr>
        <w:t xml:space="preserve">Возвращает значения полинома в точках </w:t>
      </w:r>
      <w:r>
        <w:rPr>
          <w:sz w:val="24"/>
          <w:szCs w:val="24"/>
          <w:lang w:val="en-US"/>
        </w:rPr>
        <w:t>x</w:t>
      </w:r>
      <w:r w:rsidRPr="007E2800">
        <w:rPr>
          <w:sz w:val="24"/>
          <w:szCs w:val="24"/>
        </w:rPr>
        <w:t>0.</w:t>
      </w:r>
    </w:p>
    <w:p w14:paraId="4FA5ACF6" w14:textId="1E504458" w:rsidR="001403AF" w:rsidRPr="001403AF" w:rsidRDefault="001403AF" w:rsidP="001403AF">
      <w:pPr>
        <w:pStyle w:val="aa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Функция</w:t>
      </w:r>
      <w:r w:rsidRPr="001403AF">
        <w:rPr>
          <w:sz w:val="24"/>
          <w:szCs w:val="24"/>
          <w:lang w:val="en-US"/>
        </w:rPr>
        <w:t xml:space="preserve"> eps = </w:t>
      </w:r>
      <w:proofErr w:type="spellStart"/>
      <w:r w:rsidRPr="001403AF">
        <w:rPr>
          <w:sz w:val="24"/>
          <w:szCs w:val="24"/>
          <w:lang w:val="en-US"/>
        </w:rPr>
        <w:t>get_err_cont</w:t>
      </w:r>
      <w:proofErr w:type="spellEnd"/>
      <w:r w:rsidRPr="001403AF">
        <w:rPr>
          <w:sz w:val="24"/>
          <w:szCs w:val="24"/>
          <w:lang w:val="en-US"/>
        </w:rPr>
        <w:t xml:space="preserve">(f, dd, n, </w:t>
      </w:r>
      <w:proofErr w:type="spellStart"/>
      <w:r w:rsidRPr="001403AF">
        <w:rPr>
          <w:sz w:val="24"/>
          <w:szCs w:val="24"/>
          <w:lang w:val="en-US"/>
        </w:rPr>
        <w:t>type_s</w:t>
      </w:r>
      <w:proofErr w:type="spellEnd"/>
      <w:r w:rsidRPr="001403AF">
        <w:rPr>
          <w:sz w:val="24"/>
          <w:szCs w:val="24"/>
          <w:lang w:val="en-US"/>
        </w:rPr>
        <w:t>)</w:t>
      </w:r>
      <w:r w:rsidR="00A17A9D" w:rsidRPr="00A17A9D">
        <w:rPr>
          <w:sz w:val="24"/>
          <w:szCs w:val="24"/>
          <w:lang w:val="en-US"/>
        </w:rPr>
        <w:t>:</w:t>
      </w:r>
    </w:p>
    <w:p w14:paraId="225A349F" w14:textId="77F1CE11" w:rsidR="001403AF" w:rsidRDefault="001403AF" w:rsidP="001403AF">
      <w:pPr>
        <w:pStyle w:val="aa"/>
        <w:ind w:left="644" w:firstLine="0"/>
        <w:rPr>
          <w:sz w:val="24"/>
          <w:szCs w:val="24"/>
        </w:rPr>
      </w:pPr>
      <w:r>
        <w:rPr>
          <w:sz w:val="24"/>
          <w:szCs w:val="24"/>
        </w:rPr>
        <w:t xml:space="preserve">Функция возвращает ошибку для функции </w:t>
      </w:r>
      <w:r>
        <w:rPr>
          <w:sz w:val="24"/>
          <w:szCs w:val="24"/>
          <w:lang w:val="en-US"/>
        </w:rPr>
        <w:t>f</w:t>
      </w:r>
      <w:r w:rsidRPr="001403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отрезке </w:t>
      </w:r>
      <w:r>
        <w:rPr>
          <w:sz w:val="24"/>
          <w:szCs w:val="24"/>
          <w:lang w:val="en-US"/>
        </w:rPr>
        <w:t>dd</w:t>
      </w:r>
      <w:r w:rsidRPr="001403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количеством узлов </w:t>
      </w:r>
      <w:r>
        <w:rPr>
          <w:sz w:val="24"/>
          <w:szCs w:val="24"/>
          <w:lang w:val="en-US"/>
        </w:rPr>
        <w:t>n</w:t>
      </w:r>
      <w:r w:rsidRPr="001403AF">
        <w:rPr>
          <w:sz w:val="24"/>
          <w:szCs w:val="24"/>
        </w:rPr>
        <w:t xml:space="preserve"> </w:t>
      </w:r>
      <w:r w:rsidR="00A17A9D">
        <w:rPr>
          <w:sz w:val="24"/>
          <w:szCs w:val="24"/>
        </w:rPr>
        <w:t xml:space="preserve">и типом сетки </w:t>
      </w:r>
      <w:r w:rsidR="00A17A9D">
        <w:rPr>
          <w:sz w:val="24"/>
          <w:szCs w:val="24"/>
          <w:lang w:val="en-US"/>
        </w:rPr>
        <w:t>type</w:t>
      </w:r>
      <w:r w:rsidR="00A17A9D" w:rsidRPr="00A17A9D">
        <w:rPr>
          <w:sz w:val="24"/>
          <w:szCs w:val="24"/>
        </w:rPr>
        <w:t>_</w:t>
      </w:r>
      <w:r w:rsidR="00A17A9D">
        <w:rPr>
          <w:sz w:val="24"/>
          <w:szCs w:val="24"/>
          <w:lang w:val="en-US"/>
        </w:rPr>
        <w:t>s</w:t>
      </w:r>
      <w:r w:rsidR="00A17A9D" w:rsidRPr="00A17A9D">
        <w:rPr>
          <w:sz w:val="24"/>
          <w:szCs w:val="24"/>
        </w:rPr>
        <w:t>.</w:t>
      </w:r>
    </w:p>
    <w:p w14:paraId="127B4EF0" w14:textId="15EF67E9" w:rsidR="00A17A9D" w:rsidRPr="00A17A9D" w:rsidRDefault="00A17A9D" w:rsidP="00A17A9D">
      <w:pPr>
        <w:pStyle w:val="aa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Функция</w:t>
      </w:r>
      <w:r w:rsidRPr="00A17A9D">
        <w:rPr>
          <w:sz w:val="24"/>
          <w:szCs w:val="24"/>
          <w:lang w:val="en-US"/>
        </w:rPr>
        <w:t xml:space="preserve"> X = </w:t>
      </w:r>
      <w:proofErr w:type="spellStart"/>
      <w:r w:rsidRPr="00A17A9D">
        <w:rPr>
          <w:sz w:val="24"/>
          <w:szCs w:val="24"/>
          <w:lang w:val="en-US"/>
        </w:rPr>
        <w:t>get_cheby_points</w:t>
      </w:r>
      <w:proofErr w:type="spellEnd"/>
      <w:r w:rsidRPr="00A17A9D">
        <w:rPr>
          <w:sz w:val="24"/>
          <w:szCs w:val="24"/>
          <w:lang w:val="en-US"/>
        </w:rPr>
        <w:t>(d, n):</w:t>
      </w:r>
    </w:p>
    <w:p w14:paraId="1C72024E" w14:textId="129B58E8" w:rsidR="00A17A9D" w:rsidRPr="00A17A9D" w:rsidRDefault="00A17A9D" w:rsidP="00A17A9D">
      <w:pPr>
        <w:pStyle w:val="aa"/>
        <w:ind w:left="644" w:firstLine="0"/>
        <w:rPr>
          <w:sz w:val="24"/>
          <w:szCs w:val="24"/>
        </w:rPr>
      </w:pPr>
      <w:r>
        <w:rPr>
          <w:sz w:val="24"/>
          <w:szCs w:val="24"/>
        </w:rPr>
        <w:t xml:space="preserve">Осуществляет построение </w:t>
      </w:r>
      <w:proofErr w:type="spellStart"/>
      <w:r>
        <w:rPr>
          <w:sz w:val="24"/>
          <w:szCs w:val="24"/>
        </w:rPr>
        <w:t>Чебышевской</w:t>
      </w:r>
      <w:proofErr w:type="spellEnd"/>
      <w:r>
        <w:rPr>
          <w:sz w:val="24"/>
          <w:szCs w:val="24"/>
        </w:rPr>
        <w:t xml:space="preserve"> сетки на отрезке </w:t>
      </w:r>
      <w:r>
        <w:rPr>
          <w:sz w:val="24"/>
          <w:szCs w:val="24"/>
          <w:lang w:val="en-US"/>
        </w:rPr>
        <w:t>d</w:t>
      </w:r>
      <w:r w:rsidRPr="00A17A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количеством точки </w:t>
      </w:r>
      <w:r>
        <w:rPr>
          <w:sz w:val="24"/>
          <w:szCs w:val="24"/>
          <w:lang w:val="en-US"/>
        </w:rPr>
        <w:t>n</w:t>
      </w:r>
      <w:r w:rsidRPr="00A17A9D">
        <w:rPr>
          <w:sz w:val="24"/>
          <w:szCs w:val="24"/>
        </w:rPr>
        <w:t>.</w:t>
      </w:r>
    </w:p>
    <w:p w14:paraId="3BFE1348" w14:textId="77777777" w:rsidR="0074483A" w:rsidRDefault="0074483A" w:rsidP="001403AF">
      <w:pPr>
        <w:pStyle w:val="1"/>
      </w:pPr>
      <w:r>
        <w:lastRenderedPageBreak/>
        <w:t>Подготовка контрольных тестов</w:t>
      </w:r>
    </w:p>
    <w:p w14:paraId="1D3674D2" w14:textId="68556AB7" w:rsidR="0074483A" w:rsidRDefault="0074483A" w:rsidP="0074483A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Исследование метода </w:t>
      </w:r>
      <w:r w:rsidR="005E1CEA">
        <w:rPr>
          <w:sz w:val="24"/>
          <w:szCs w:val="24"/>
        </w:rPr>
        <w:t>аппроксимации</w:t>
      </w:r>
      <w:r w:rsidR="00B80C85">
        <w:rPr>
          <w:sz w:val="24"/>
          <w:szCs w:val="24"/>
        </w:rPr>
        <w:t xml:space="preserve"> методом наименьших квадратов </w:t>
      </w:r>
      <w:r>
        <w:rPr>
          <w:sz w:val="24"/>
          <w:szCs w:val="24"/>
        </w:rPr>
        <w:t>будет проводиться для двух функций на указанных отрезках:</w:t>
      </w:r>
    </w:p>
    <w:p w14:paraId="4D2C5097" w14:textId="7729A050" w:rsidR="0074483A" w:rsidRPr="006C4B51" w:rsidRDefault="00B06BC9" w:rsidP="0074483A">
      <w:pPr>
        <w:ind w:firstLine="0"/>
        <w:jc w:val="center"/>
        <w:rPr>
          <w:i/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</m:sup>
        </m:sSup>
      </m:oMath>
      <w:r w:rsidR="0074483A">
        <w:rPr>
          <w:sz w:val="24"/>
          <w:szCs w:val="24"/>
          <w:lang w:eastAsia="en-US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eastAsia="en-US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-1, 1</m:t>
            </m:r>
          </m:e>
        </m:d>
      </m:oMath>
    </w:p>
    <w:p w14:paraId="79C32580" w14:textId="12F81F97" w:rsidR="00A17A9D" w:rsidRPr="0012695D" w:rsidRDefault="00B06BC9" w:rsidP="00A17A9D">
      <w:pPr>
        <w:ind w:firstLine="0"/>
        <w:jc w:val="center"/>
        <w:rPr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,x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-1, 1</m:t>
              </m:r>
            </m:e>
          </m:d>
        </m:oMath>
      </m:oMathPara>
    </w:p>
    <w:p w14:paraId="38C56E90" w14:textId="53B03613" w:rsidR="0074483A" w:rsidRDefault="0074483A" w:rsidP="0074483A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Для качественного исследования </w:t>
      </w:r>
      <w:r w:rsidR="004C76FC">
        <w:rPr>
          <w:sz w:val="24"/>
          <w:szCs w:val="24"/>
        </w:rPr>
        <w:t xml:space="preserve">(путем визуального сравнения) </w:t>
      </w:r>
      <w:r>
        <w:rPr>
          <w:sz w:val="24"/>
          <w:szCs w:val="24"/>
        </w:rPr>
        <w:t xml:space="preserve">поведения </w:t>
      </w:r>
      <w:proofErr w:type="spellStart"/>
      <w:r w:rsidR="005E1CEA">
        <w:rPr>
          <w:sz w:val="24"/>
          <w:szCs w:val="24"/>
        </w:rPr>
        <w:t>аппроксимационного</w:t>
      </w:r>
      <w:proofErr w:type="spellEnd"/>
      <w:r>
        <w:rPr>
          <w:sz w:val="24"/>
          <w:szCs w:val="24"/>
        </w:rPr>
        <w:t xml:space="preserve"> полинома при увеличении количества узлов</w:t>
      </w:r>
      <w:r w:rsidR="005E1CE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будут использоваться невысокие степени полиномов от </w:t>
      </w:r>
      <w:r w:rsidR="00721005" w:rsidRPr="00721005">
        <w:rPr>
          <w:sz w:val="24"/>
          <w:szCs w:val="24"/>
        </w:rPr>
        <w:t>1</w:t>
      </w:r>
      <w:r>
        <w:rPr>
          <w:sz w:val="24"/>
          <w:szCs w:val="24"/>
        </w:rPr>
        <w:t xml:space="preserve"> до </w:t>
      </w:r>
      <w:r w:rsidR="004C76FC">
        <w:rPr>
          <w:sz w:val="24"/>
          <w:szCs w:val="24"/>
        </w:rPr>
        <w:t>9</w:t>
      </w:r>
      <w:r>
        <w:rPr>
          <w:sz w:val="24"/>
          <w:szCs w:val="24"/>
        </w:rPr>
        <w:t>.</w:t>
      </w:r>
    </w:p>
    <w:p w14:paraId="092F5CAA" w14:textId="2A1763C6" w:rsidR="0074483A" w:rsidRDefault="0074483A" w:rsidP="0074483A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Для количественного исследования будет проведен анализ зависимости погрешности </w:t>
      </w:r>
      <w:r w:rsidR="005E1CEA">
        <w:rPr>
          <w:sz w:val="24"/>
          <w:szCs w:val="24"/>
        </w:rPr>
        <w:t>аппроксимирования</w:t>
      </w:r>
      <w:r>
        <w:rPr>
          <w:sz w:val="24"/>
          <w:szCs w:val="24"/>
        </w:rPr>
        <w:t xml:space="preserve"> от количества узлов для степеней полинома от </w:t>
      </w:r>
      <w:r w:rsidR="004C76FC">
        <w:rPr>
          <w:sz w:val="24"/>
          <w:szCs w:val="24"/>
        </w:rPr>
        <w:t>2</w:t>
      </w:r>
      <w:r>
        <w:rPr>
          <w:sz w:val="24"/>
          <w:szCs w:val="24"/>
        </w:rPr>
        <w:t xml:space="preserve"> до 100.</w:t>
      </w:r>
    </w:p>
    <w:p w14:paraId="79028AC5" w14:textId="4F3067A0" w:rsidR="0074483A" w:rsidRDefault="0074483A" w:rsidP="0074483A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Погрешность </w:t>
      </w:r>
      <w:r w:rsidR="005E1CEA">
        <w:rPr>
          <w:sz w:val="24"/>
          <w:szCs w:val="24"/>
        </w:rPr>
        <w:t>аппроксимирования</w:t>
      </w:r>
      <w:r>
        <w:rPr>
          <w:sz w:val="24"/>
          <w:szCs w:val="24"/>
        </w:rPr>
        <w:t xml:space="preserve"> будет определяться следующим образом:</w:t>
      </w:r>
    </w:p>
    <w:p w14:paraId="71929D6D" w14:textId="71462A45" w:rsidR="0074483A" w:rsidRPr="0074483A" w:rsidRDefault="0074483A" w:rsidP="0074483A">
      <w:pPr>
        <w:ind w:firstLine="0"/>
        <w:jc w:val="center"/>
        <w:rPr>
          <w:rFonts w:ascii="Cambria Math" w:hAnsi="Cambria Math"/>
          <w:i/>
          <w:sz w:val="24"/>
          <w:szCs w:val="24"/>
          <w:lang w:val="en-US" w:eastAsia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 w:eastAsia="en-US"/>
            </w:rPr>
            <m:t>δ</m:t>
          </m:r>
          <m:r>
            <w:rPr>
              <w:rFonts w:ascii="Cambria Math" w:hAnsi="Cambria Math"/>
              <w:sz w:val="24"/>
              <w:szCs w:val="24"/>
              <w:lang w:eastAsia="en-US"/>
            </w:rPr>
            <m:t xml:space="preserve">= </m:t>
          </m:r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 w:eastAsia="en-US"/>
                </w:rPr>
                <m:t>max</m:t>
              </m:r>
            </m:e>
            <m:lim>
              <m:r>
                <w:rPr>
                  <w:rFonts w:ascii="Cambria Math" w:hAnsi="Cambria Math"/>
                  <w:sz w:val="24"/>
                  <w:szCs w:val="24"/>
                  <w:lang w:val="en-US" w:eastAsia="en-US"/>
                </w:rPr>
                <m:t>x∈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 w:eastAsia="en-US"/>
                    </w:rPr>
                    <m:t>h</m:t>
                  </m:r>
                </m:sup>
              </m:sSubSup>
            </m:lim>
          </m:limLow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 w:eastAsia="en-US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n-US"/>
                    </w:rPr>
                    <m:t>x</m:t>
                  </m:r>
                </m:e>
              </m:d>
            </m:e>
          </m:d>
        </m:oMath>
      </m:oMathPara>
    </w:p>
    <w:p w14:paraId="20AE542A" w14:textId="77777777" w:rsidR="0074483A" w:rsidRPr="0074483A" w:rsidRDefault="0074483A" w:rsidP="0074483A">
      <w:pPr>
        <w:ind w:firstLine="0"/>
        <w:jc w:val="lef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h</m:t>
            </m:r>
          </m:sup>
        </m:sSubSup>
      </m:oMath>
      <w:r>
        <w:rPr>
          <w:sz w:val="24"/>
          <w:szCs w:val="24"/>
          <w:lang w:eastAsia="en-US"/>
        </w:rPr>
        <w:t xml:space="preserve"> – мелкая равномерная метка с шагом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h</m:t>
            </m:r>
          </m:sup>
        </m:sSubSup>
        <m:r>
          <w:rPr>
            <w:rFonts w:ascii="Cambria Math" w:hAnsi="Cambria Math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  <w:lang w:eastAsia="en-US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en-US"/>
              </w:rPr>
              <m:t>1000</m:t>
            </m:r>
          </m:den>
        </m:f>
      </m:oMath>
      <w:r w:rsidRPr="0074483A">
        <w:rPr>
          <w:sz w:val="24"/>
          <w:szCs w:val="24"/>
          <w:lang w:eastAsia="en-US"/>
        </w:rPr>
        <w:t>.</w:t>
      </w:r>
    </w:p>
    <w:p w14:paraId="35208794" w14:textId="77777777" w:rsidR="0074483A" w:rsidRPr="0074483A" w:rsidRDefault="0074483A" w:rsidP="006C4B51">
      <w:pPr>
        <w:ind w:firstLine="426"/>
        <w:rPr>
          <w:i/>
          <w:sz w:val="24"/>
          <w:szCs w:val="24"/>
          <w:lang w:eastAsia="en-US"/>
        </w:rPr>
      </w:pPr>
    </w:p>
    <w:p w14:paraId="4D5334A5" w14:textId="5885C21E" w:rsidR="00B1509D" w:rsidRDefault="00B1509D" w:rsidP="001403AF">
      <w:pPr>
        <w:pStyle w:val="1"/>
      </w:pPr>
      <w:bookmarkStart w:id="13" w:name="_Toc32773198"/>
      <w:r>
        <w:t xml:space="preserve">Численный анализ </w:t>
      </w:r>
      <w:bookmarkEnd w:id="13"/>
      <w:r w:rsidR="005A0E4B">
        <w:t>метода</w:t>
      </w:r>
    </w:p>
    <w:p w14:paraId="03D5AB23" w14:textId="45579EFE" w:rsidR="00C24227" w:rsidRDefault="0074483A" w:rsidP="00C24227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</w:rPr>
        <w:t xml:space="preserve">Ниже представлены графики первой функции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</m:sup>
        </m:sSup>
      </m:oMath>
      <w:r>
        <w:rPr>
          <w:sz w:val="24"/>
          <w:szCs w:val="24"/>
          <w:lang w:eastAsia="en-US"/>
        </w:rPr>
        <w:t xml:space="preserve"> и интерполяционны</w:t>
      </w:r>
      <w:r w:rsidR="00C24227">
        <w:rPr>
          <w:sz w:val="24"/>
          <w:szCs w:val="24"/>
          <w:lang w:eastAsia="en-US"/>
        </w:rPr>
        <w:t>х</w:t>
      </w:r>
      <w:r>
        <w:rPr>
          <w:sz w:val="24"/>
          <w:szCs w:val="24"/>
          <w:lang w:eastAsia="en-US"/>
        </w:rPr>
        <w:t xml:space="preserve"> полином</w:t>
      </w:r>
      <w:r w:rsidR="00C24227">
        <w:rPr>
          <w:sz w:val="24"/>
          <w:szCs w:val="24"/>
          <w:lang w:eastAsia="en-US"/>
        </w:rPr>
        <w:t>ов</w:t>
      </w:r>
      <w:r>
        <w:rPr>
          <w:sz w:val="24"/>
          <w:szCs w:val="24"/>
          <w:lang w:eastAsia="en-US"/>
        </w:rPr>
        <w:t xml:space="preserve"> степен</w:t>
      </w:r>
      <w:r w:rsidR="00C24227">
        <w:rPr>
          <w:sz w:val="24"/>
          <w:szCs w:val="24"/>
          <w:lang w:eastAsia="en-US"/>
        </w:rPr>
        <w:t>и</w:t>
      </w:r>
      <w:r>
        <w:rPr>
          <w:sz w:val="24"/>
          <w:szCs w:val="24"/>
          <w:lang w:eastAsia="en-US"/>
        </w:rPr>
        <w:t xml:space="preserve"> от </w:t>
      </w:r>
      <w:r w:rsidR="00A17A9D" w:rsidRPr="00A17A9D">
        <w:rPr>
          <w:sz w:val="24"/>
          <w:szCs w:val="24"/>
          <w:lang w:eastAsia="en-US"/>
        </w:rPr>
        <w:t>1</w:t>
      </w:r>
      <w:r>
        <w:rPr>
          <w:sz w:val="24"/>
          <w:szCs w:val="24"/>
          <w:lang w:eastAsia="en-US"/>
        </w:rPr>
        <w:t xml:space="preserve"> до </w:t>
      </w:r>
      <w:r w:rsidR="004C76FC">
        <w:rPr>
          <w:sz w:val="24"/>
          <w:szCs w:val="24"/>
          <w:lang w:eastAsia="en-US"/>
        </w:rPr>
        <w:t>9</w:t>
      </w:r>
      <w:r>
        <w:rPr>
          <w:sz w:val="24"/>
          <w:szCs w:val="24"/>
          <w:lang w:eastAsia="en-US"/>
        </w:rPr>
        <w:t xml:space="preserve"> для равномерной сетки.</w:t>
      </w:r>
    </w:p>
    <w:p w14:paraId="41191B8C" w14:textId="6F3D4421" w:rsidR="001D3FB3" w:rsidRPr="00C24227" w:rsidRDefault="00A17A9D" w:rsidP="00C24227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C6BA5AB" wp14:editId="4F05C8E0">
            <wp:extent cx="6120129" cy="4590097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ynomexp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29" cy="45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E2CF" w14:textId="58E3A851" w:rsidR="00C24227" w:rsidRDefault="00C24227" w:rsidP="00C24227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</w:rPr>
        <w:t xml:space="preserve">Исходя из графиков, можно сделать вывод, что интерполяционные полиномы, начиная со степени </w:t>
      </w:r>
      <w:r w:rsidR="00295262">
        <w:rPr>
          <w:sz w:val="24"/>
          <w:szCs w:val="24"/>
        </w:rPr>
        <w:t>5</w:t>
      </w:r>
      <w:r>
        <w:rPr>
          <w:sz w:val="24"/>
          <w:szCs w:val="24"/>
        </w:rPr>
        <w:t xml:space="preserve">, хорошо приближают функцию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</m:sup>
        </m:sSup>
      </m:oMath>
      <w:r>
        <w:rPr>
          <w:sz w:val="24"/>
          <w:szCs w:val="24"/>
          <w:lang w:eastAsia="en-US"/>
        </w:rPr>
        <w:t xml:space="preserve"> на равномерной сетке.</w:t>
      </w:r>
    </w:p>
    <w:p w14:paraId="30BD153A" w14:textId="686FF5E7" w:rsidR="0052537E" w:rsidRDefault="0052537E" w:rsidP="00C24227">
      <w:pPr>
        <w:ind w:firstLine="426"/>
        <w:rPr>
          <w:sz w:val="24"/>
          <w:szCs w:val="24"/>
          <w:lang w:eastAsia="en-US"/>
        </w:rPr>
      </w:pPr>
      <w:commentRangeStart w:id="14"/>
      <w:r>
        <w:rPr>
          <w:sz w:val="24"/>
          <w:szCs w:val="24"/>
          <w:lang w:eastAsia="en-US"/>
        </w:rPr>
        <w:t>Зачастую, приближение функции осуществляют с помощью линейной функции (например, в лабораторных по физике). Как видно из графика, на равномерной сетке приближение линейной функцией дает исключительно оценочные результаты.</w:t>
      </w:r>
      <w:commentRangeEnd w:id="14"/>
      <w:r>
        <w:rPr>
          <w:rStyle w:val="af"/>
        </w:rPr>
        <w:commentReference w:id="14"/>
      </w:r>
    </w:p>
    <w:p w14:paraId="4D853CAC" w14:textId="77777777" w:rsidR="00C24227" w:rsidRDefault="00C24227" w:rsidP="00C24227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</w:rPr>
        <w:t xml:space="preserve">Ниже представлены графики первой функции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</m:sup>
        </m:sSup>
      </m:oMath>
      <w:r>
        <w:rPr>
          <w:sz w:val="24"/>
          <w:szCs w:val="24"/>
          <w:lang w:eastAsia="en-US"/>
        </w:rPr>
        <w:t xml:space="preserve"> и интерполяционных полиномов степени от </w:t>
      </w:r>
      <w:r w:rsidR="00A17A9D" w:rsidRPr="00A17A9D">
        <w:rPr>
          <w:sz w:val="24"/>
          <w:szCs w:val="24"/>
          <w:lang w:eastAsia="en-US"/>
        </w:rPr>
        <w:t>1</w:t>
      </w:r>
      <w:r>
        <w:rPr>
          <w:sz w:val="24"/>
          <w:szCs w:val="24"/>
          <w:lang w:eastAsia="en-US"/>
        </w:rPr>
        <w:t xml:space="preserve"> до </w:t>
      </w:r>
      <w:r w:rsidR="004C76FC">
        <w:rPr>
          <w:sz w:val="24"/>
          <w:szCs w:val="24"/>
          <w:lang w:eastAsia="en-US"/>
        </w:rPr>
        <w:t>9</w:t>
      </w:r>
      <w:r>
        <w:rPr>
          <w:sz w:val="24"/>
          <w:szCs w:val="24"/>
          <w:lang w:eastAsia="en-US"/>
        </w:rPr>
        <w:t xml:space="preserve"> для </w:t>
      </w:r>
      <w:proofErr w:type="spellStart"/>
      <w:r>
        <w:rPr>
          <w:sz w:val="24"/>
          <w:szCs w:val="24"/>
          <w:lang w:eastAsia="en-US"/>
        </w:rPr>
        <w:t>чебышевской</w:t>
      </w:r>
      <w:proofErr w:type="spellEnd"/>
      <w:r>
        <w:rPr>
          <w:sz w:val="24"/>
          <w:szCs w:val="24"/>
          <w:lang w:eastAsia="en-US"/>
        </w:rPr>
        <w:t xml:space="preserve"> сетки.</w:t>
      </w:r>
    </w:p>
    <w:p w14:paraId="6D4B4F9D" w14:textId="33860B38" w:rsidR="00C24227" w:rsidRDefault="00A17A9D" w:rsidP="00C24227">
      <w:pPr>
        <w:ind w:firstLine="0"/>
        <w:jc w:val="center"/>
        <w:rPr>
          <w:sz w:val="24"/>
          <w:szCs w:val="24"/>
          <w:lang w:eastAsia="en-U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869340B" wp14:editId="69789A75">
            <wp:extent cx="6120129" cy="4590097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lynomexpcheb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29" cy="45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D3D8" w14:textId="2A0B2BEA" w:rsidR="00C24227" w:rsidRDefault="00C24227" w:rsidP="00C24227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</w:rPr>
        <w:t>Исходя из графиков, можно сделать вывод, что интерполяционные полиномы</w:t>
      </w:r>
      <w:r w:rsidR="00295262">
        <w:rPr>
          <w:sz w:val="24"/>
          <w:szCs w:val="24"/>
        </w:rPr>
        <w:t xml:space="preserve"> построенные по методу наименьших квадратов</w:t>
      </w:r>
      <w:r>
        <w:rPr>
          <w:sz w:val="24"/>
          <w:szCs w:val="24"/>
        </w:rPr>
        <w:t xml:space="preserve">, начиная со степени 4, хорошо приближают функцию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</m:sup>
        </m:sSup>
      </m:oMath>
      <w:r>
        <w:rPr>
          <w:sz w:val="24"/>
          <w:szCs w:val="24"/>
          <w:lang w:eastAsia="en-US"/>
        </w:rPr>
        <w:t xml:space="preserve"> на </w:t>
      </w:r>
      <w:proofErr w:type="spellStart"/>
      <w:r>
        <w:rPr>
          <w:sz w:val="24"/>
          <w:szCs w:val="24"/>
          <w:lang w:eastAsia="en-US"/>
        </w:rPr>
        <w:t>чебышевской</w:t>
      </w:r>
      <w:proofErr w:type="spellEnd"/>
      <w:r>
        <w:rPr>
          <w:sz w:val="24"/>
          <w:szCs w:val="24"/>
          <w:lang w:eastAsia="en-US"/>
        </w:rPr>
        <w:t xml:space="preserve"> сетке.</w:t>
      </w:r>
    </w:p>
    <w:p w14:paraId="09A06E80" w14:textId="53DB0C57" w:rsidR="0052537E" w:rsidRDefault="0052537E" w:rsidP="00C24227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На </w:t>
      </w:r>
      <w:proofErr w:type="spellStart"/>
      <w:r>
        <w:rPr>
          <w:sz w:val="24"/>
          <w:szCs w:val="24"/>
          <w:lang w:eastAsia="en-US"/>
        </w:rPr>
        <w:t>чебышевской</w:t>
      </w:r>
      <w:proofErr w:type="spellEnd"/>
      <w:r>
        <w:rPr>
          <w:sz w:val="24"/>
          <w:szCs w:val="24"/>
          <w:lang w:eastAsia="en-US"/>
        </w:rPr>
        <w:t xml:space="preserve"> сетке </w:t>
      </w:r>
      <w:r w:rsidR="001D26A3">
        <w:rPr>
          <w:sz w:val="24"/>
          <w:szCs w:val="24"/>
          <w:lang w:eastAsia="en-US"/>
        </w:rPr>
        <w:t>аппроксимирование линейной функцией работает намного точнее.</w:t>
      </w:r>
    </w:p>
    <w:p w14:paraId="732F7E66" w14:textId="129AC2CB" w:rsidR="00C24227" w:rsidRDefault="00C24227" w:rsidP="00C24227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</w:rPr>
        <w:t xml:space="preserve">Ниже представлены графики второй функции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>=|x|</m:t>
        </m:r>
      </m:oMath>
      <w:r>
        <w:rPr>
          <w:sz w:val="24"/>
          <w:szCs w:val="24"/>
          <w:lang w:eastAsia="en-US"/>
        </w:rPr>
        <w:t xml:space="preserve"> и интерполяционных полиномов степени от </w:t>
      </w:r>
      <w:r w:rsidR="00A17A9D" w:rsidRPr="00A17A9D">
        <w:rPr>
          <w:sz w:val="24"/>
          <w:szCs w:val="24"/>
          <w:lang w:eastAsia="en-US"/>
        </w:rPr>
        <w:t>1</w:t>
      </w:r>
      <w:r>
        <w:rPr>
          <w:sz w:val="24"/>
          <w:szCs w:val="24"/>
          <w:lang w:eastAsia="en-US"/>
        </w:rPr>
        <w:t xml:space="preserve"> до </w:t>
      </w:r>
      <w:r w:rsidR="004C76FC">
        <w:rPr>
          <w:sz w:val="24"/>
          <w:szCs w:val="24"/>
          <w:lang w:eastAsia="en-US"/>
        </w:rPr>
        <w:t>9</w:t>
      </w:r>
      <w:r>
        <w:rPr>
          <w:sz w:val="24"/>
          <w:szCs w:val="24"/>
          <w:lang w:eastAsia="en-US"/>
        </w:rPr>
        <w:t xml:space="preserve"> для равномерной сетки.</w:t>
      </w:r>
    </w:p>
    <w:p w14:paraId="26F0E66A" w14:textId="526A092B" w:rsidR="00C24227" w:rsidRDefault="00A17A9D" w:rsidP="00C24227">
      <w:pPr>
        <w:ind w:firstLine="0"/>
        <w:jc w:val="center"/>
        <w:rPr>
          <w:sz w:val="24"/>
          <w:szCs w:val="24"/>
          <w:lang w:eastAsia="en-U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8EE92DC" wp14:editId="3A59DFE1">
            <wp:extent cx="6120129" cy="4590097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lynomab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29" cy="45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2BB7" w14:textId="15753542" w:rsidR="00C24227" w:rsidRDefault="00C24227" w:rsidP="00C24227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</w:rPr>
        <w:t xml:space="preserve">Исходя из графиков, можно сделать вывод, что интерполяционные полиномы </w:t>
      </w:r>
      <w:r w:rsidR="008B223E">
        <w:rPr>
          <w:sz w:val="24"/>
          <w:szCs w:val="24"/>
        </w:rPr>
        <w:t xml:space="preserve">не могут хорошо приблизить функцию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>=|x|</m:t>
        </m:r>
      </m:oMath>
      <w:r>
        <w:rPr>
          <w:sz w:val="24"/>
          <w:szCs w:val="24"/>
          <w:lang w:eastAsia="en-US"/>
        </w:rPr>
        <w:t xml:space="preserve"> </w:t>
      </w:r>
      <w:r w:rsidR="008B223E">
        <w:rPr>
          <w:sz w:val="24"/>
          <w:szCs w:val="24"/>
          <w:lang w:eastAsia="en-US"/>
        </w:rPr>
        <w:t xml:space="preserve">на равномерной сетке даже при увеличении их степени, наоборот, наблюдается ухудшение </w:t>
      </w:r>
      <w:r w:rsidR="005E1CEA">
        <w:rPr>
          <w:sz w:val="24"/>
          <w:szCs w:val="24"/>
          <w:lang w:eastAsia="en-US"/>
        </w:rPr>
        <w:t>аппроксимирования</w:t>
      </w:r>
      <w:r w:rsidR="008B223E">
        <w:rPr>
          <w:sz w:val="24"/>
          <w:szCs w:val="24"/>
          <w:lang w:eastAsia="en-US"/>
        </w:rPr>
        <w:t xml:space="preserve"> при увеличении </w:t>
      </w:r>
      <w:r w:rsidR="004C76FC">
        <w:rPr>
          <w:sz w:val="24"/>
          <w:szCs w:val="24"/>
          <w:lang w:eastAsia="en-US"/>
        </w:rPr>
        <w:t>количества узлов</w:t>
      </w:r>
      <w:r>
        <w:rPr>
          <w:sz w:val="24"/>
          <w:szCs w:val="24"/>
          <w:lang w:eastAsia="en-US"/>
        </w:rPr>
        <w:t>.</w:t>
      </w:r>
    </w:p>
    <w:p w14:paraId="4C88DBAC" w14:textId="6D618E38" w:rsidR="001D26A3" w:rsidRDefault="001D26A3" w:rsidP="00C24227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Так же, как и для первой функции, аппроксимирование линейной функцией не дает точных результатов.</w:t>
      </w:r>
    </w:p>
    <w:p w14:paraId="7D3A29E6" w14:textId="24EF92A5" w:rsidR="00C24227" w:rsidRDefault="008B223E" w:rsidP="00C24227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</w:rPr>
        <w:t xml:space="preserve">Ниже представлены графики второй функции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>=|x|</m:t>
        </m:r>
      </m:oMath>
      <w:r>
        <w:rPr>
          <w:sz w:val="24"/>
          <w:szCs w:val="24"/>
          <w:lang w:eastAsia="en-US"/>
        </w:rPr>
        <w:t xml:space="preserve"> и интерполяционных полиномов степени от </w:t>
      </w:r>
      <w:r w:rsidR="00A17A9D" w:rsidRPr="00A17A9D">
        <w:rPr>
          <w:sz w:val="24"/>
          <w:szCs w:val="24"/>
          <w:lang w:eastAsia="en-US"/>
        </w:rPr>
        <w:t>1</w:t>
      </w:r>
      <w:r>
        <w:rPr>
          <w:sz w:val="24"/>
          <w:szCs w:val="24"/>
          <w:lang w:eastAsia="en-US"/>
        </w:rPr>
        <w:t xml:space="preserve"> до </w:t>
      </w:r>
      <w:r w:rsidR="004C76FC">
        <w:rPr>
          <w:sz w:val="24"/>
          <w:szCs w:val="24"/>
          <w:lang w:eastAsia="en-US"/>
        </w:rPr>
        <w:t>9</w:t>
      </w:r>
      <w:r>
        <w:rPr>
          <w:sz w:val="24"/>
          <w:szCs w:val="24"/>
          <w:lang w:eastAsia="en-US"/>
        </w:rPr>
        <w:t xml:space="preserve"> для </w:t>
      </w:r>
      <w:proofErr w:type="spellStart"/>
      <w:r>
        <w:rPr>
          <w:sz w:val="24"/>
          <w:szCs w:val="24"/>
          <w:lang w:eastAsia="en-US"/>
        </w:rPr>
        <w:t>чебышевской</w:t>
      </w:r>
      <w:proofErr w:type="spellEnd"/>
      <w:r>
        <w:rPr>
          <w:sz w:val="24"/>
          <w:szCs w:val="24"/>
          <w:lang w:eastAsia="en-US"/>
        </w:rPr>
        <w:t xml:space="preserve"> сетки.</w:t>
      </w:r>
    </w:p>
    <w:p w14:paraId="13F63F21" w14:textId="4D58FD4F" w:rsidR="008B223E" w:rsidRDefault="00A17A9D" w:rsidP="008B223E">
      <w:pPr>
        <w:ind w:firstLine="0"/>
        <w:jc w:val="center"/>
        <w:rPr>
          <w:sz w:val="24"/>
          <w:szCs w:val="24"/>
          <w:lang w:eastAsia="en-U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9FAAC0B" wp14:editId="6D991C86">
            <wp:extent cx="6120129" cy="4590097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lynomabscheb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29" cy="45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B8A0" w14:textId="02D8F7DC" w:rsidR="008B223E" w:rsidRDefault="008B223E" w:rsidP="008B223E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</w:rPr>
        <w:t xml:space="preserve">Исходя из графиков, можно сделать вывод, что интерполяционные полиномы не могут хорошо приблизить функцию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>=|x|</m:t>
        </m:r>
      </m:oMath>
      <w:r>
        <w:rPr>
          <w:sz w:val="24"/>
          <w:szCs w:val="24"/>
          <w:lang w:eastAsia="en-US"/>
        </w:rPr>
        <w:t xml:space="preserve"> на чебышевской сетке даже при увеличении их степени, качество </w:t>
      </w:r>
      <w:r w:rsidR="005E1CEA">
        <w:rPr>
          <w:sz w:val="24"/>
          <w:szCs w:val="24"/>
          <w:lang w:eastAsia="en-US"/>
        </w:rPr>
        <w:t>аппроксимирования</w:t>
      </w:r>
      <w:r>
        <w:rPr>
          <w:sz w:val="24"/>
          <w:szCs w:val="24"/>
          <w:lang w:eastAsia="en-US"/>
        </w:rPr>
        <w:t xml:space="preserve"> не улучшается при увеличении </w:t>
      </w:r>
      <w:r w:rsidR="004C76FC">
        <w:rPr>
          <w:sz w:val="24"/>
          <w:szCs w:val="24"/>
          <w:lang w:eastAsia="en-US"/>
        </w:rPr>
        <w:t>количества узлов</w:t>
      </w:r>
      <w:r>
        <w:rPr>
          <w:sz w:val="24"/>
          <w:szCs w:val="24"/>
          <w:lang w:eastAsia="en-US"/>
        </w:rPr>
        <w:t>.</w:t>
      </w:r>
    </w:p>
    <w:p w14:paraId="58A973BC" w14:textId="5ED5130E" w:rsidR="001D26A3" w:rsidRDefault="001D26A3" w:rsidP="008B223E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Аппроксимирование линейной функцией на </w:t>
      </w:r>
      <w:proofErr w:type="spellStart"/>
      <w:r>
        <w:rPr>
          <w:sz w:val="24"/>
          <w:szCs w:val="24"/>
          <w:lang w:eastAsia="en-US"/>
        </w:rPr>
        <w:t>чебышевской</w:t>
      </w:r>
      <w:proofErr w:type="spellEnd"/>
      <w:r>
        <w:rPr>
          <w:sz w:val="24"/>
          <w:szCs w:val="24"/>
          <w:lang w:eastAsia="en-US"/>
        </w:rPr>
        <w:t xml:space="preserve"> сетке дало более точные результаты.</w:t>
      </w:r>
    </w:p>
    <w:p w14:paraId="0AC81BB6" w14:textId="1C9554DC" w:rsidR="008B223E" w:rsidRDefault="009054E2" w:rsidP="00BA3AF5">
      <w:pPr>
        <w:ind w:firstLine="0"/>
        <w:jc w:val="center"/>
        <w:rPr>
          <w:sz w:val="24"/>
          <w:szCs w:val="24"/>
          <w:lang w:eastAsia="en-U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7E545F4" wp14:editId="474304DD">
            <wp:extent cx="5840307" cy="4380230"/>
            <wp:effectExtent l="0" t="0" r="825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r_al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307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4975" w14:textId="6B839A6E" w:rsidR="004C76FC" w:rsidRPr="009D1592" w:rsidRDefault="004C76FC" w:rsidP="004C76FC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Выше представлены графики погрешности </w:t>
      </w:r>
      <w:r w:rsidR="005E1CEA">
        <w:rPr>
          <w:sz w:val="24"/>
          <w:szCs w:val="24"/>
          <w:lang w:eastAsia="en-US"/>
        </w:rPr>
        <w:t>аппроксимирования</w:t>
      </w:r>
      <w:r>
        <w:rPr>
          <w:sz w:val="24"/>
          <w:szCs w:val="24"/>
          <w:lang w:eastAsia="en-US"/>
        </w:rPr>
        <w:t xml:space="preserve"> в зависимости от количества узлов для различных функций и различных типов сеток.</w:t>
      </w:r>
      <w:r w:rsidR="001D26A3">
        <w:rPr>
          <w:sz w:val="24"/>
          <w:szCs w:val="24"/>
          <w:lang w:eastAsia="en-US"/>
        </w:rPr>
        <w:t xml:space="preserve"> Степень </w:t>
      </w:r>
      <w:proofErr w:type="spellStart"/>
      <w:r w:rsidR="001D26A3">
        <w:rPr>
          <w:sz w:val="24"/>
          <w:szCs w:val="24"/>
          <w:lang w:eastAsia="en-US"/>
        </w:rPr>
        <w:t>аппроксимационного</w:t>
      </w:r>
      <w:proofErr w:type="spellEnd"/>
      <w:r w:rsidR="001D26A3">
        <w:rPr>
          <w:sz w:val="24"/>
          <w:szCs w:val="24"/>
          <w:lang w:eastAsia="en-US"/>
        </w:rPr>
        <w:t xml:space="preserve"> полинома на один меньше количества узлов.</w:t>
      </w:r>
    </w:p>
    <w:p w14:paraId="75D0D46E" w14:textId="77777777" w:rsidR="00BA3AF5" w:rsidRDefault="00BA3AF5" w:rsidP="00BA3AF5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Исходя из графика, погрешности можно сделать вывод, что погрешности ведут себя различно для различных функций и различных типов сеток.</w:t>
      </w:r>
    </w:p>
    <w:p w14:paraId="0DE711D9" w14:textId="60F9E6EB" w:rsidR="00295262" w:rsidRPr="00295262" w:rsidRDefault="00BA3AF5" w:rsidP="00295262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Для первой функции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</m:sup>
        </m:sSup>
      </m:oMath>
      <w:r>
        <w:rPr>
          <w:sz w:val="24"/>
          <w:szCs w:val="24"/>
          <w:lang w:eastAsia="en-US"/>
        </w:rPr>
        <w:t xml:space="preserve"> наблюдается значительное уменьшение погрешности до степени полинома примерно 1</w:t>
      </w:r>
      <w:r w:rsidR="00295262">
        <w:rPr>
          <w:sz w:val="24"/>
          <w:szCs w:val="24"/>
          <w:lang w:eastAsia="en-US"/>
        </w:rPr>
        <w:t>0</w:t>
      </w:r>
      <w:r>
        <w:rPr>
          <w:sz w:val="24"/>
          <w:szCs w:val="24"/>
          <w:lang w:eastAsia="en-US"/>
        </w:rPr>
        <w:t>. При дальнейшем увеличении степени полинома ошибка начинает возрастать</w:t>
      </w:r>
      <w:r w:rsidR="00D95EFF">
        <w:rPr>
          <w:sz w:val="24"/>
          <w:szCs w:val="24"/>
          <w:lang w:eastAsia="en-US"/>
        </w:rPr>
        <w:t xml:space="preserve"> для </w:t>
      </w:r>
      <w:r w:rsidR="00295262">
        <w:rPr>
          <w:sz w:val="24"/>
          <w:szCs w:val="24"/>
          <w:lang w:eastAsia="en-US"/>
        </w:rPr>
        <w:t xml:space="preserve">обеих сеток, после чего стабилизируется на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-4</m:t>
            </m:r>
          </m:sup>
        </m:sSup>
      </m:oMath>
      <w:r w:rsidR="00295262" w:rsidRPr="00295262">
        <w:rPr>
          <w:sz w:val="24"/>
          <w:szCs w:val="24"/>
          <w:lang w:eastAsia="en-US"/>
        </w:rPr>
        <w:t xml:space="preserve"> </w:t>
      </w:r>
      <w:r w:rsidR="00295262">
        <w:rPr>
          <w:sz w:val="24"/>
          <w:szCs w:val="24"/>
          <w:lang w:eastAsia="en-US"/>
        </w:rPr>
        <w:t xml:space="preserve">для равномерной сетки и на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-7</m:t>
            </m:r>
          </m:sup>
        </m:sSup>
      </m:oMath>
      <w:r w:rsidR="00295262">
        <w:rPr>
          <w:sz w:val="24"/>
          <w:szCs w:val="24"/>
          <w:lang w:eastAsia="en-US"/>
        </w:rPr>
        <w:t xml:space="preserve"> для </w:t>
      </w:r>
      <w:proofErr w:type="spellStart"/>
      <w:r w:rsidR="00295262">
        <w:rPr>
          <w:sz w:val="24"/>
          <w:szCs w:val="24"/>
          <w:lang w:eastAsia="en-US"/>
        </w:rPr>
        <w:t>чебышевской</w:t>
      </w:r>
      <w:proofErr w:type="spellEnd"/>
      <w:r w:rsidR="00295262">
        <w:rPr>
          <w:sz w:val="24"/>
          <w:szCs w:val="24"/>
          <w:lang w:eastAsia="en-US"/>
        </w:rPr>
        <w:t>.</w:t>
      </w:r>
    </w:p>
    <w:p w14:paraId="35BC8AE4" w14:textId="3F82FA3E" w:rsidR="00F26149" w:rsidRDefault="00D95EFF" w:rsidP="00D95EFF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Для второй функции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>=|x|</m:t>
        </m:r>
      </m:oMath>
      <w:r>
        <w:rPr>
          <w:sz w:val="24"/>
          <w:szCs w:val="24"/>
          <w:lang w:eastAsia="en-US"/>
        </w:rPr>
        <w:t xml:space="preserve"> при равномерной сетке погрешность почти сразу начинает возрастать. При чебышевской сетке наблюдается очень медленн</w:t>
      </w:r>
      <w:r w:rsidR="003C29FE">
        <w:rPr>
          <w:sz w:val="24"/>
          <w:szCs w:val="24"/>
          <w:lang w:eastAsia="en-US"/>
        </w:rPr>
        <w:t>ое</w:t>
      </w:r>
      <w:r>
        <w:rPr>
          <w:sz w:val="24"/>
          <w:szCs w:val="24"/>
          <w:lang w:eastAsia="en-US"/>
        </w:rPr>
        <w:t xml:space="preserve"> </w:t>
      </w:r>
      <w:r w:rsidR="003C29FE">
        <w:rPr>
          <w:sz w:val="24"/>
          <w:szCs w:val="24"/>
          <w:lang w:eastAsia="en-US"/>
        </w:rPr>
        <w:t xml:space="preserve">уменьшение погрешности </w:t>
      </w:r>
      <w:r w:rsidR="005E1CEA">
        <w:rPr>
          <w:sz w:val="24"/>
          <w:szCs w:val="24"/>
          <w:lang w:eastAsia="en-US"/>
        </w:rPr>
        <w:t>аппроксимирования</w:t>
      </w:r>
      <w:r w:rsidR="003C29FE">
        <w:rPr>
          <w:sz w:val="24"/>
          <w:szCs w:val="24"/>
          <w:lang w:eastAsia="en-US"/>
        </w:rPr>
        <w:t xml:space="preserve"> с увеличением числа узлов</w:t>
      </w:r>
      <w:r>
        <w:rPr>
          <w:sz w:val="24"/>
          <w:szCs w:val="24"/>
          <w:lang w:eastAsia="en-US"/>
        </w:rPr>
        <w:t>, так что погрешность при степени полинома 100 находится на уровне 10</w:t>
      </w:r>
      <w:r w:rsidR="00295262">
        <w:rPr>
          <w:sz w:val="24"/>
          <w:szCs w:val="24"/>
          <w:vertAlign w:val="superscript"/>
          <w:lang w:eastAsia="en-US"/>
        </w:rPr>
        <w:t>-1</w:t>
      </w:r>
      <w:r>
        <w:rPr>
          <w:sz w:val="24"/>
          <w:szCs w:val="24"/>
          <w:lang w:eastAsia="en-US"/>
        </w:rPr>
        <w:t>.</w:t>
      </w:r>
    </w:p>
    <w:p w14:paraId="4C98C5E5" w14:textId="7913A165" w:rsidR="00F95EA2" w:rsidRDefault="00F95EA2" w:rsidP="00F95EA2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Ниже представлен график зависимости погрешности аппроксимирования линейной функцией в зависимости от количества узлов для различных функций и различных типов сеток.</w:t>
      </w:r>
    </w:p>
    <w:p w14:paraId="0123AA2A" w14:textId="5043B425" w:rsidR="00F95EA2" w:rsidRDefault="00F95EA2" w:rsidP="00F95EA2">
      <w:pPr>
        <w:ind w:firstLine="426"/>
        <w:rPr>
          <w:sz w:val="24"/>
          <w:szCs w:val="24"/>
          <w:lang w:eastAsia="en-US"/>
        </w:rPr>
      </w:pPr>
    </w:p>
    <w:p w14:paraId="5062D3B2" w14:textId="673D7CBE" w:rsidR="00F95EA2" w:rsidRDefault="00F95EA2" w:rsidP="00F95EA2">
      <w:pPr>
        <w:ind w:firstLine="426"/>
        <w:rPr>
          <w:sz w:val="24"/>
          <w:szCs w:val="24"/>
          <w:lang w:eastAsia="en-US"/>
        </w:rPr>
      </w:pPr>
      <w:bookmarkStart w:id="15" w:name="_GoBack"/>
      <w:r>
        <w:rPr>
          <w:noProof/>
          <w:sz w:val="24"/>
          <w:szCs w:val="24"/>
          <w:lang w:eastAsia="en-US"/>
        </w:rPr>
        <w:lastRenderedPageBreak/>
        <w:drawing>
          <wp:inline distT="0" distB="0" distL="0" distR="0" wp14:anchorId="0E383F8A" wp14:editId="49A9966D">
            <wp:extent cx="6120130" cy="459009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r_all_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 w14:paraId="3CE77A23" w14:textId="0B882C86" w:rsidR="00F95EA2" w:rsidRDefault="00F95EA2" w:rsidP="00F95EA2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Как видно из графиков, аппроксимирование линейной функцией носит в основном оценочный характер. Использовать данные результаты для получения точных результатов крайне нежелательно.</w:t>
      </w:r>
    </w:p>
    <w:p w14:paraId="6543E532" w14:textId="77777777" w:rsidR="00F95EA2" w:rsidRDefault="00F95EA2" w:rsidP="00F95EA2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Исходя из графика, погрешности можно сделать вывод, что погрешности ведут себя различно для различных функций и различных типов сеток.</w:t>
      </w:r>
    </w:p>
    <w:p w14:paraId="78BC9B95" w14:textId="4EFFAC6D" w:rsidR="00F95EA2" w:rsidRPr="00295262" w:rsidRDefault="00F95EA2" w:rsidP="00F95EA2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Для первой функции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</m:sup>
        </m:sSup>
      </m:oMath>
      <w:r>
        <w:rPr>
          <w:sz w:val="24"/>
          <w:szCs w:val="24"/>
          <w:lang w:eastAsia="en-US"/>
        </w:rPr>
        <w:t xml:space="preserve"> наблюдается значительное уменьшение погрешности до количества узлов примерно 5. При дальнейшем увеличении количества узлов ошибка начинает возрастать для равномерной сетки, после чего стабилизируется на </w:t>
      </w:r>
      <m:oMath>
        <m:r>
          <w:rPr>
            <w:rFonts w:ascii="Cambria Math" w:hAnsi="Cambria Math"/>
            <w:sz w:val="24"/>
            <w:szCs w:val="24"/>
            <w:lang w:eastAsia="en-US"/>
          </w:rPr>
          <m:t>0.44</m:t>
        </m:r>
      </m:oMath>
      <w:r>
        <w:rPr>
          <w:sz w:val="24"/>
          <w:szCs w:val="24"/>
          <w:lang w:eastAsia="en-US"/>
        </w:rPr>
        <w:t xml:space="preserve">. Для </w:t>
      </w:r>
      <w:proofErr w:type="spellStart"/>
      <w:r>
        <w:rPr>
          <w:sz w:val="24"/>
          <w:szCs w:val="24"/>
          <w:lang w:eastAsia="en-US"/>
        </w:rPr>
        <w:t>чебышевской</w:t>
      </w:r>
      <w:proofErr w:type="spellEnd"/>
      <w:r>
        <w:rPr>
          <w:sz w:val="24"/>
          <w:szCs w:val="24"/>
          <w:lang w:eastAsia="en-US"/>
        </w:rPr>
        <w:t xml:space="preserve"> сетки</w:t>
      </w:r>
      <w:r w:rsidR="00673149">
        <w:rPr>
          <w:sz w:val="24"/>
          <w:szCs w:val="24"/>
          <w:lang w:eastAsia="en-US"/>
        </w:rPr>
        <w:t xml:space="preserve"> </w:t>
      </w:r>
      <w:proofErr w:type="spellStart"/>
      <w:r w:rsidR="00673149">
        <w:rPr>
          <w:sz w:val="24"/>
          <w:szCs w:val="24"/>
          <w:lang w:eastAsia="en-US"/>
        </w:rPr>
        <w:t>погреность</w:t>
      </w:r>
      <w:proofErr w:type="spellEnd"/>
      <w:r w:rsidR="00673149">
        <w:rPr>
          <w:sz w:val="24"/>
          <w:szCs w:val="24"/>
          <w:lang w:eastAsia="en-US"/>
        </w:rPr>
        <w:t xml:space="preserve"> сразу снижается до  минимального уровня, после чего стабилизируется на нем.</w:t>
      </w:r>
    </w:p>
    <w:p w14:paraId="76A99CF6" w14:textId="7ECEB8DF" w:rsidR="00F95EA2" w:rsidRDefault="00F95EA2" w:rsidP="00F95EA2">
      <w:pPr>
        <w:ind w:firstLine="360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Для второй функции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>=|x|</m:t>
        </m:r>
      </m:oMath>
      <w:r>
        <w:rPr>
          <w:sz w:val="24"/>
          <w:szCs w:val="24"/>
          <w:lang w:eastAsia="en-US"/>
        </w:rPr>
        <w:t xml:space="preserve"> при равномерной сетке погрешность </w:t>
      </w:r>
      <w:r w:rsidR="00673149">
        <w:rPr>
          <w:sz w:val="24"/>
          <w:szCs w:val="24"/>
          <w:lang w:eastAsia="en-US"/>
        </w:rPr>
        <w:t>экспоненциально уменьшается, затем стабилизируется.</w:t>
      </w:r>
      <w:r>
        <w:rPr>
          <w:sz w:val="24"/>
          <w:szCs w:val="24"/>
          <w:lang w:eastAsia="en-US"/>
        </w:rPr>
        <w:t xml:space="preserve"> При </w:t>
      </w:r>
      <w:proofErr w:type="spellStart"/>
      <w:r>
        <w:rPr>
          <w:sz w:val="24"/>
          <w:szCs w:val="24"/>
          <w:lang w:eastAsia="en-US"/>
        </w:rPr>
        <w:t>чебышевской</w:t>
      </w:r>
      <w:proofErr w:type="spellEnd"/>
      <w:r>
        <w:rPr>
          <w:sz w:val="24"/>
          <w:szCs w:val="24"/>
          <w:lang w:eastAsia="en-US"/>
        </w:rPr>
        <w:t xml:space="preserve"> сетке </w:t>
      </w:r>
      <w:r w:rsidR="00673149">
        <w:rPr>
          <w:sz w:val="24"/>
          <w:szCs w:val="24"/>
          <w:lang w:eastAsia="en-US"/>
        </w:rPr>
        <w:t>наблюдаются затухающие колебания погрешности около определенного «значения равновесия».</w:t>
      </w:r>
    </w:p>
    <w:p w14:paraId="5B974889" w14:textId="1940B92B" w:rsidR="00673149" w:rsidRDefault="00673149" w:rsidP="00F95EA2">
      <w:pPr>
        <w:ind w:firstLine="360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Стоит отметить, что для обеих функций минимальная погрешность на равномерной сетке меньше, чем на </w:t>
      </w:r>
      <w:proofErr w:type="spellStart"/>
      <w:r>
        <w:rPr>
          <w:sz w:val="24"/>
          <w:szCs w:val="24"/>
          <w:lang w:eastAsia="en-US"/>
        </w:rPr>
        <w:t>Чебышевской</w:t>
      </w:r>
      <w:proofErr w:type="spellEnd"/>
      <w:r>
        <w:rPr>
          <w:sz w:val="24"/>
          <w:szCs w:val="24"/>
          <w:lang w:eastAsia="en-US"/>
        </w:rPr>
        <w:t>.</w:t>
      </w:r>
    </w:p>
    <w:p w14:paraId="0220C775" w14:textId="77777777" w:rsidR="00F95EA2" w:rsidRPr="00F95EA2" w:rsidRDefault="00F95EA2" w:rsidP="00F95EA2">
      <w:pPr>
        <w:ind w:firstLine="426"/>
        <w:rPr>
          <w:sz w:val="24"/>
          <w:szCs w:val="24"/>
          <w:lang w:eastAsia="en-US"/>
        </w:rPr>
      </w:pPr>
    </w:p>
    <w:p w14:paraId="1EC701E7" w14:textId="1E97DCFE" w:rsidR="00F95EA2" w:rsidRDefault="00F95EA2" w:rsidP="00D95EFF">
      <w:pPr>
        <w:ind w:firstLine="426"/>
        <w:rPr>
          <w:sz w:val="24"/>
          <w:szCs w:val="24"/>
          <w:lang w:eastAsia="en-US"/>
        </w:rPr>
      </w:pPr>
    </w:p>
    <w:p w14:paraId="39797F91" w14:textId="77777777" w:rsidR="00D95EFF" w:rsidRPr="00774235" w:rsidRDefault="00D95EFF" w:rsidP="00D95EFF">
      <w:pPr>
        <w:ind w:firstLine="426"/>
      </w:pPr>
    </w:p>
    <w:p w14:paraId="1D292552" w14:textId="77777777" w:rsidR="00B1509D" w:rsidRDefault="00B1509D" w:rsidP="001403AF">
      <w:pPr>
        <w:pStyle w:val="1"/>
      </w:pPr>
      <w:bookmarkStart w:id="16" w:name="_Toc32773201"/>
      <w:r>
        <w:t>Выводы</w:t>
      </w:r>
      <w:bookmarkEnd w:id="16"/>
    </w:p>
    <w:p w14:paraId="6728C2B6" w14:textId="3B61D61A" w:rsidR="00D95EFF" w:rsidRDefault="00D95EFF" w:rsidP="00D95EFF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По результатам исследования можно сделать следующие выводы. </w:t>
      </w:r>
      <w:r w:rsidR="005E1CEA">
        <w:rPr>
          <w:sz w:val="24"/>
          <w:szCs w:val="24"/>
          <w:lang w:eastAsia="en-US"/>
        </w:rPr>
        <w:t>Аппроксимирование</w:t>
      </w:r>
      <w:r>
        <w:rPr>
          <w:sz w:val="24"/>
          <w:szCs w:val="24"/>
          <w:lang w:eastAsia="en-US"/>
        </w:rPr>
        <w:t xml:space="preserve"> с помощью интерполяционных полиномов</w:t>
      </w:r>
      <w:r w:rsidR="00295262">
        <w:rPr>
          <w:sz w:val="24"/>
          <w:szCs w:val="24"/>
          <w:lang w:eastAsia="en-US"/>
        </w:rPr>
        <w:t xml:space="preserve">, построенных по методу наименьших квадратов, </w:t>
      </w:r>
      <w:r>
        <w:rPr>
          <w:sz w:val="24"/>
          <w:szCs w:val="24"/>
          <w:lang w:eastAsia="en-US"/>
        </w:rPr>
        <w:t>дает хорошие результаты не для всех функций.</w:t>
      </w:r>
    </w:p>
    <w:p w14:paraId="2ADFE701" w14:textId="29E171AD" w:rsidR="00D95EFF" w:rsidRDefault="00D95EFF" w:rsidP="00D95EFF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Для хорошо </w:t>
      </w:r>
      <w:r w:rsidR="00673149">
        <w:rPr>
          <w:sz w:val="24"/>
          <w:szCs w:val="24"/>
          <w:lang w:eastAsia="en-US"/>
        </w:rPr>
        <w:t>аппроксимируемых</w:t>
      </w:r>
      <w:r>
        <w:rPr>
          <w:sz w:val="24"/>
          <w:szCs w:val="24"/>
          <w:lang w:eastAsia="en-US"/>
        </w:rPr>
        <w:t xml:space="preserve"> функций типа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</m:sup>
        </m:sSup>
      </m:oMath>
      <w:r>
        <w:rPr>
          <w:sz w:val="24"/>
          <w:szCs w:val="24"/>
          <w:lang w:eastAsia="en-US"/>
        </w:rPr>
        <w:t xml:space="preserve"> для удовлетворительной </w:t>
      </w:r>
      <w:r w:rsidR="005E1CEA">
        <w:rPr>
          <w:sz w:val="24"/>
          <w:szCs w:val="24"/>
          <w:lang w:eastAsia="en-US"/>
        </w:rPr>
        <w:t>аппроксимации</w:t>
      </w:r>
      <w:r>
        <w:rPr>
          <w:sz w:val="24"/>
          <w:szCs w:val="24"/>
          <w:lang w:eastAsia="en-US"/>
        </w:rPr>
        <w:t xml:space="preserve"> достаточно небольшого числа узлов, а погрешность быстро уменьшается при их увеличении. Однако после некоторого количества узлов погрешность</w:t>
      </w:r>
      <w:r w:rsidR="00295262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начинает возрастать, что характерно для </w:t>
      </w:r>
      <w:r w:rsidR="00295262">
        <w:rPr>
          <w:sz w:val="24"/>
          <w:szCs w:val="24"/>
          <w:lang w:eastAsia="en-US"/>
        </w:rPr>
        <w:t>обеих сеток</w:t>
      </w:r>
      <w:r>
        <w:rPr>
          <w:sz w:val="24"/>
          <w:szCs w:val="24"/>
          <w:lang w:eastAsia="en-US"/>
        </w:rPr>
        <w:t>.</w:t>
      </w:r>
    </w:p>
    <w:p w14:paraId="0C51B61B" w14:textId="00EFB22C" w:rsidR="004470E0" w:rsidRDefault="00D95EFF" w:rsidP="00D95EFF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Для плохо </w:t>
      </w:r>
      <w:r w:rsidR="00673149">
        <w:rPr>
          <w:sz w:val="24"/>
          <w:szCs w:val="24"/>
          <w:lang w:eastAsia="en-US"/>
        </w:rPr>
        <w:t xml:space="preserve">аппроксимируемых </w:t>
      </w:r>
      <w:r>
        <w:rPr>
          <w:sz w:val="24"/>
          <w:szCs w:val="24"/>
          <w:lang w:eastAsia="en-US"/>
        </w:rPr>
        <w:t>функций</w:t>
      </w:r>
      <w:r w:rsidR="009054E2" w:rsidRPr="009054E2">
        <w:rPr>
          <w:sz w:val="24"/>
          <w:szCs w:val="24"/>
          <w:lang w:eastAsia="en-US"/>
        </w:rPr>
        <w:t xml:space="preserve"> </w:t>
      </w:r>
      <w:r w:rsidR="009054E2">
        <w:rPr>
          <w:sz w:val="24"/>
          <w:szCs w:val="24"/>
          <w:lang w:eastAsia="en-US"/>
        </w:rPr>
        <w:t>типа</w:t>
      </w:r>
      <w:r>
        <w:rPr>
          <w:sz w:val="24"/>
          <w:szCs w:val="24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>=|x|</m:t>
        </m:r>
      </m:oMath>
      <w:r>
        <w:rPr>
          <w:sz w:val="24"/>
          <w:szCs w:val="24"/>
          <w:lang w:eastAsia="en-US"/>
        </w:rPr>
        <w:t xml:space="preserve"> интерполяция на равномерной сетке приводит к увеличению погрешности при увеличении числа узлов. При </w:t>
      </w:r>
      <w:r w:rsidR="005E1CEA">
        <w:rPr>
          <w:sz w:val="24"/>
          <w:szCs w:val="24"/>
          <w:lang w:eastAsia="en-US"/>
        </w:rPr>
        <w:t>аппроксимации</w:t>
      </w:r>
      <w:r>
        <w:rPr>
          <w:sz w:val="24"/>
          <w:szCs w:val="24"/>
          <w:lang w:eastAsia="en-US"/>
        </w:rPr>
        <w:t xml:space="preserve"> на </w:t>
      </w:r>
      <w:proofErr w:type="spellStart"/>
      <w:r>
        <w:rPr>
          <w:sz w:val="24"/>
          <w:szCs w:val="24"/>
          <w:lang w:eastAsia="en-US"/>
        </w:rPr>
        <w:t>чебышевской</w:t>
      </w:r>
      <w:proofErr w:type="spellEnd"/>
      <w:r>
        <w:rPr>
          <w:sz w:val="24"/>
          <w:szCs w:val="24"/>
          <w:lang w:eastAsia="en-US"/>
        </w:rPr>
        <w:t xml:space="preserve"> сетке число погрешность очень медленно уменьшается при увеличении числа узлов.</w:t>
      </w:r>
    </w:p>
    <w:bookmarkEnd w:id="1"/>
    <w:p w14:paraId="64E32A6D" w14:textId="2754E744" w:rsidR="004C76FC" w:rsidRDefault="00673149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Стоит отметить, что аппроксимирование линейной функцией в большинстве случаев носит лишь оценочный характер. При этом, минимальную погрешность аппроксимирования достигается на равномерной сетке (при определенных параметрах).</w:t>
      </w:r>
    </w:p>
    <w:sectPr w:rsidR="004C76FC" w:rsidSect="006C4B51">
      <w:footerReference w:type="default" r:id="rId18"/>
      <w:pgSz w:w="11906" w:h="16838" w:code="9"/>
      <w:pgMar w:top="1134" w:right="1134" w:bottom="1134" w:left="1134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Света" w:date="2020-04-13T14:08:00Z" w:initials="С">
    <w:p w14:paraId="4D37BABF" w14:textId="3876BCA1" w:rsidR="00E92D43" w:rsidRDefault="00E92D43">
      <w:pPr>
        <w:pStyle w:val="af0"/>
      </w:pPr>
      <w:r>
        <w:rPr>
          <w:rStyle w:val="af"/>
        </w:rPr>
        <w:annotationRef/>
      </w:r>
      <w:r>
        <w:t>Интерполяция означает, что интерполирующая функция проходит через узловые точки. Это не так для метода наименьших квадратов. Поэтому здесь термин – аппроксимация.</w:t>
      </w:r>
    </w:p>
  </w:comment>
  <w:comment w:id="3" w:author="Федор Кондор" w:date="2020-04-15T14:14:00Z" w:initials="ФК">
    <w:p w14:paraId="6045B8E2" w14:textId="39C248E3" w:rsidR="00E92D43" w:rsidRDefault="00E92D43">
      <w:pPr>
        <w:pStyle w:val="af0"/>
      </w:pPr>
      <w:r>
        <w:rPr>
          <w:rStyle w:val="af"/>
        </w:rPr>
        <w:annotationRef/>
      </w:r>
      <w:r>
        <w:t>Термины заменены.</w:t>
      </w:r>
    </w:p>
  </w:comment>
  <w:comment w:id="8" w:author="Федор Кондор" w:date="2020-04-15T14:28:00Z" w:initials="ФК">
    <w:p w14:paraId="2E0B4CC3" w14:textId="0FA4BB39" w:rsidR="00E92D43" w:rsidRDefault="00E92D43">
      <w:pPr>
        <w:pStyle w:val="af0"/>
      </w:pPr>
      <w:r>
        <w:rPr>
          <w:rStyle w:val="af"/>
        </w:rPr>
        <w:annotationRef/>
      </w:r>
      <w:r>
        <w:t>Матрица действительно вырождается, качество аппрок</w:t>
      </w:r>
      <w:r w:rsidR="0052537E">
        <w:t>симации</w:t>
      </w:r>
      <w:r>
        <w:t xml:space="preserve"> падает.</w:t>
      </w:r>
    </w:p>
  </w:comment>
  <w:comment w:id="11" w:author="Света" w:date="2020-04-13T14:15:00Z" w:initials="С">
    <w:p w14:paraId="2F30B066" w14:textId="4FD674A8" w:rsidR="00E92D43" w:rsidRDefault="00E92D43">
      <w:pPr>
        <w:pStyle w:val="af0"/>
      </w:pPr>
      <w:r>
        <w:rPr>
          <w:rStyle w:val="af"/>
        </w:rPr>
        <w:annotationRef/>
      </w:r>
      <w:r>
        <w:t xml:space="preserve">А где параметр степени </w:t>
      </w:r>
      <w:r>
        <w:t>аппроксимационного полинома?</w:t>
      </w:r>
    </w:p>
  </w:comment>
  <w:comment w:id="12" w:author="Федор Кондор" w:date="2020-04-15T14:35:00Z" w:initials="ФК">
    <w:p w14:paraId="4DBA6C41" w14:textId="60CDF959" w:rsidR="0052537E" w:rsidRDefault="0052537E">
      <w:pPr>
        <w:pStyle w:val="af0"/>
      </w:pPr>
      <w:r>
        <w:rPr>
          <w:rStyle w:val="af"/>
        </w:rPr>
        <w:annotationRef/>
      </w:r>
      <w:r>
        <w:t>Забыл дописать.</w:t>
      </w:r>
    </w:p>
  </w:comment>
  <w:comment w:id="14" w:author="Федор Кондор" w:date="2020-04-15T14:39:00Z" w:initials="ФК">
    <w:p w14:paraId="2A398785" w14:textId="08010435" w:rsidR="0052537E" w:rsidRDefault="0052537E">
      <w:pPr>
        <w:pStyle w:val="af0"/>
      </w:pPr>
      <w:r>
        <w:rPr>
          <w:rStyle w:val="af"/>
        </w:rPr>
        <w:annotationRef/>
      </w:r>
      <w:r>
        <w:t>Добавил про линейную функцию.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37BABF" w15:done="0"/>
  <w15:commentEx w15:paraId="6045B8E2" w15:paraIdParent="4D37BABF" w15:done="0"/>
  <w15:commentEx w15:paraId="2E0B4CC3" w15:done="0"/>
  <w15:commentEx w15:paraId="2F30B066" w15:done="0"/>
  <w15:commentEx w15:paraId="4DBA6C41" w15:paraIdParent="2F30B066" w15:done="0"/>
  <w15:commentEx w15:paraId="2A3987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0B4CC3" w16cid:durableId="22419877"/>
  <w16cid:commentId w16cid:paraId="2F30B066" w16cid:durableId="224194BB"/>
  <w16cid:commentId w16cid:paraId="4DBA6C41" w16cid:durableId="22419A37"/>
  <w16cid:commentId w16cid:paraId="2A398785" w16cid:durableId="22419B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9CC5E" w14:textId="77777777" w:rsidR="00B06BC9" w:rsidRDefault="00B06BC9" w:rsidP="00CD101E">
      <w:pPr>
        <w:spacing w:line="240" w:lineRule="auto"/>
      </w:pPr>
      <w:r>
        <w:separator/>
      </w:r>
    </w:p>
  </w:endnote>
  <w:endnote w:type="continuationSeparator" w:id="0">
    <w:p w14:paraId="3240D55F" w14:textId="77777777" w:rsidR="00B06BC9" w:rsidRDefault="00B06BC9" w:rsidP="00CD10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7600115"/>
      <w:docPartObj>
        <w:docPartGallery w:val="Page Numbers (Bottom of Page)"/>
        <w:docPartUnique/>
      </w:docPartObj>
    </w:sdtPr>
    <w:sdtEndPr/>
    <w:sdtContent>
      <w:p w14:paraId="329DA3DD" w14:textId="77777777" w:rsidR="00E92D43" w:rsidRDefault="00E92D4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64A41C17" w14:textId="77777777" w:rsidR="00E92D43" w:rsidRDefault="00E92D4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43452" w14:textId="77777777" w:rsidR="00B06BC9" w:rsidRDefault="00B06BC9" w:rsidP="00CD101E">
      <w:pPr>
        <w:spacing w:line="240" w:lineRule="auto"/>
      </w:pPr>
      <w:r>
        <w:separator/>
      </w:r>
    </w:p>
  </w:footnote>
  <w:footnote w:type="continuationSeparator" w:id="0">
    <w:p w14:paraId="6327E6EA" w14:textId="77777777" w:rsidR="00B06BC9" w:rsidRDefault="00B06BC9" w:rsidP="00CD10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710B"/>
    <w:multiLevelType w:val="hybridMultilevel"/>
    <w:tmpl w:val="79063DE4"/>
    <w:lvl w:ilvl="0" w:tplc="CA5837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6D4960"/>
    <w:multiLevelType w:val="hybridMultilevel"/>
    <w:tmpl w:val="A67A4198"/>
    <w:lvl w:ilvl="0" w:tplc="9076A9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22D2673"/>
    <w:multiLevelType w:val="hybridMultilevel"/>
    <w:tmpl w:val="E98673FA"/>
    <w:lvl w:ilvl="0" w:tplc="D95A0590">
      <w:start w:val="1"/>
      <w:numFmt w:val="decimal"/>
      <w:lvlText w:val="%1."/>
      <w:lvlJc w:val="left"/>
      <w:pPr>
        <w:ind w:left="924" w:hanging="360"/>
      </w:pPr>
      <w:rPr>
        <w:rFonts w:hint="default"/>
        <w:color w:val="auto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3" w15:restartNumberingAfterBreak="0">
    <w:nsid w:val="3B474FF1"/>
    <w:multiLevelType w:val="hybridMultilevel"/>
    <w:tmpl w:val="2018A4C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DF6530A"/>
    <w:multiLevelType w:val="hybridMultilevel"/>
    <w:tmpl w:val="B958F2B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4F56572A"/>
    <w:multiLevelType w:val="hybridMultilevel"/>
    <w:tmpl w:val="A8C2BB96"/>
    <w:lvl w:ilvl="0" w:tplc="E96A3040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35D669D"/>
    <w:multiLevelType w:val="hybridMultilevel"/>
    <w:tmpl w:val="C0BEADAC"/>
    <w:lvl w:ilvl="0" w:tplc="38B873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72F03FCF"/>
    <w:multiLevelType w:val="hybridMultilevel"/>
    <w:tmpl w:val="EBAE0468"/>
    <w:lvl w:ilvl="0" w:tplc="599412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9E10F8E"/>
    <w:multiLevelType w:val="hybridMultilevel"/>
    <w:tmpl w:val="32B6F6F2"/>
    <w:lvl w:ilvl="0" w:tplc="348E98C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4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Федор Кондор">
    <w15:presenceInfo w15:providerId="Windows Live" w15:userId="88a624cebb3bb5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0EB5"/>
    <w:rsid w:val="00042473"/>
    <w:rsid w:val="00043EF5"/>
    <w:rsid w:val="00060C45"/>
    <w:rsid w:val="00082FFB"/>
    <w:rsid w:val="000B339D"/>
    <w:rsid w:val="000B6321"/>
    <w:rsid w:val="000D1C40"/>
    <w:rsid w:val="000E1C12"/>
    <w:rsid w:val="0012695D"/>
    <w:rsid w:val="001403AF"/>
    <w:rsid w:val="001429EC"/>
    <w:rsid w:val="001B7959"/>
    <w:rsid w:val="001C1BF0"/>
    <w:rsid w:val="001D26A3"/>
    <w:rsid w:val="001D3FB3"/>
    <w:rsid w:val="001F1D68"/>
    <w:rsid w:val="00223FD9"/>
    <w:rsid w:val="0022656F"/>
    <w:rsid w:val="00240A02"/>
    <w:rsid w:val="00272A81"/>
    <w:rsid w:val="002767BA"/>
    <w:rsid w:val="00295262"/>
    <w:rsid w:val="002B0A3B"/>
    <w:rsid w:val="002B4F0E"/>
    <w:rsid w:val="002D0EB5"/>
    <w:rsid w:val="0031157B"/>
    <w:rsid w:val="00312AE7"/>
    <w:rsid w:val="0036688F"/>
    <w:rsid w:val="00371B2B"/>
    <w:rsid w:val="00381368"/>
    <w:rsid w:val="00391A71"/>
    <w:rsid w:val="003A3380"/>
    <w:rsid w:val="003B23D8"/>
    <w:rsid w:val="003C29FE"/>
    <w:rsid w:val="003D11A9"/>
    <w:rsid w:val="003D5F0A"/>
    <w:rsid w:val="003F59B9"/>
    <w:rsid w:val="0040031F"/>
    <w:rsid w:val="00431C92"/>
    <w:rsid w:val="00445FE1"/>
    <w:rsid w:val="004470E0"/>
    <w:rsid w:val="004530A4"/>
    <w:rsid w:val="00472352"/>
    <w:rsid w:val="004C76FC"/>
    <w:rsid w:val="004D241E"/>
    <w:rsid w:val="00511AD0"/>
    <w:rsid w:val="00521F17"/>
    <w:rsid w:val="0052537E"/>
    <w:rsid w:val="00530862"/>
    <w:rsid w:val="00532796"/>
    <w:rsid w:val="005506AC"/>
    <w:rsid w:val="005522F8"/>
    <w:rsid w:val="00553CC1"/>
    <w:rsid w:val="00592914"/>
    <w:rsid w:val="005A0E4B"/>
    <w:rsid w:val="005D307B"/>
    <w:rsid w:val="005E1CEA"/>
    <w:rsid w:val="00673149"/>
    <w:rsid w:val="006877ED"/>
    <w:rsid w:val="006C4B51"/>
    <w:rsid w:val="00714CC9"/>
    <w:rsid w:val="00721005"/>
    <w:rsid w:val="00736DFB"/>
    <w:rsid w:val="0074483A"/>
    <w:rsid w:val="007527A6"/>
    <w:rsid w:val="00774235"/>
    <w:rsid w:val="007B4CC7"/>
    <w:rsid w:val="007E2800"/>
    <w:rsid w:val="00880142"/>
    <w:rsid w:val="008B223E"/>
    <w:rsid w:val="008B62B5"/>
    <w:rsid w:val="008C327E"/>
    <w:rsid w:val="008F5F8B"/>
    <w:rsid w:val="009054E2"/>
    <w:rsid w:val="00924D35"/>
    <w:rsid w:val="00926702"/>
    <w:rsid w:val="0093777B"/>
    <w:rsid w:val="00963021"/>
    <w:rsid w:val="009C6F76"/>
    <w:rsid w:val="009D1592"/>
    <w:rsid w:val="00A16C38"/>
    <w:rsid w:val="00A17A9D"/>
    <w:rsid w:val="00A838DE"/>
    <w:rsid w:val="00A840C3"/>
    <w:rsid w:val="00AB4E43"/>
    <w:rsid w:val="00AC19B6"/>
    <w:rsid w:val="00AC3F04"/>
    <w:rsid w:val="00AC5601"/>
    <w:rsid w:val="00AF02F4"/>
    <w:rsid w:val="00AF5D89"/>
    <w:rsid w:val="00B041CA"/>
    <w:rsid w:val="00B06BC9"/>
    <w:rsid w:val="00B140E2"/>
    <w:rsid w:val="00B1509D"/>
    <w:rsid w:val="00B46710"/>
    <w:rsid w:val="00B579A3"/>
    <w:rsid w:val="00B80C85"/>
    <w:rsid w:val="00B8656C"/>
    <w:rsid w:val="00BA3AF5"/>
    <w:rsid w:val="00BD28E6"/>
    <w:rsid w:val="00C16B29"/>
    <w:rsid w:val="00C24227"/>
    <w:rsid w:val="00C52DFC"/>
    <w:rsid w:val="00CA3F60"/>
    <w:rsid w:val="00CD101E"/>
    <w:rsid w:val="00CD4D3B"/>
    <w:rsid w:val="00D078BF"/>
    <w:rsid w:val="00D64D66"/>
    <w:rsid w:val="00D668E9"/>
    <w:rsid w:val="00D66C00"/>
    <w:rsid w:val="00D95EFF"/>
    <w:rsid w:val="00DB0B39"/>
    <w:rsid w:val="00DE01FF"/>
    <w:rsid w:val="00E00C1B"/>
    <w:rsid w:val="00E36364"/>
    <w:rsid w:val="00E50DFD"/>
    <w:rsid w:val="00E61CAC"/>
    <w:rsid w:val="00E62A24"/>
    <w:rsid w:val="00E86E19"/>
    <w:rsid w:val="00E92D43"/>
    <w:rsid w:val="00EA03E1"/>
    <w:rsid w:val="00EA3E0F"/>
    <w:rsid w:val="00ED6DD9"/>
    <w:rsid w:val="00F06066"/>
    <w:rsid w:val="00F26149"/>
    <w:rsid w:val="00F47DE5"/>
    <w:rsid w:val="00F60239"/>
    <w:rsid w:val="00F95EA2"/>
    <w:rsid w:val="00FF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BEF840"/>
  <w15:docId w15:val="{C6F197AB-8A96-47E3-9AEC-2562D9D0C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5EF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1403AF"/>
    <w:pPr>
      <w:keepNext/>
      <w:keepLines/>
      <w:numPr>
        <w:numId w:val="1"/>
      </w:numPr>
      <w:spacing w:after="12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4F0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C1B"/>
    <w:pPr>
      <w:keepNext/>
      <w:keepLines/>
      <w:outlineLvl w:val="2"/>
    </w:pPr>
    <w:rPr>
      <w:rFonts w:eastAsiaTheme="majorEastAsia" w:cstheme="majorBidi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03AF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4F0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00C1B"/>
    <w:rPr>
      <w:rFonts w:ascii="Times New Roman" w:eastAsiaTheme="majorEastAsia" w:hAnsi="Times New Roman" w:cstheme="majorBidi"/>
      <w:sz w:val="28"/>
      <w:szCs w:val="24"/>
      <w:u w:val="single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D101E"/>
    <w:pPr>
      <w:spacing w:before="240" w:line="259" w:lineRule="auto"/>
      <w:outlineLvl w:val="9"/>
    </w:pPr>
    <w:rPr>
      <w:rFonts w:asciiTheme="majorHAnsi" w:hAnsiTheme="majorHAnsi"/>
      <w:b w:val="0"/>
      <w:caps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CD101E"/>
    <w:pPr>
      <w:spacing w:after="100"/>
    </w:pPr>
  </w:style>
  <w:style w:type="character" w:styleId="a4">
    <w:name w:val="Hyperlink"/>
    <w:basedOn w:val="a0"/>
    <w:uiPriority w:val="99"/>
    <w:unhideWhenUsed/>
    <w:rsid w:val="00CD101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D101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D101E"/>
    <w:rPr>
      <w:rFonts w:ascii="Times New Roman" w:eastAsia="Times New Roman" w:hAnsi="Times New Roman" w:cs="Times New Roman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CD101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101E"/>
    <w:rPr>
      <w:rFonts w:ascii="Times New Roman" w:eastAsia="Times New Roman" w:hAnsi="Times New Roman" w:cs="Times New Roman"/>
      <w:sz w:val="28"/>
      <w:lang w:eastAsia="ru-RU"/>
    </w:rPr>
  </w:style>
  <w:style w:type="character" w:styleId="a9">
    <w:name w:val="Placeholder Text"/>
    <w:basedOn w:val="a0"/>
    <w:uiPriority w:val="99"/>
    <w:semiHidden/>
    <w:rsid w:val="00F60239"/>
    <w:rPr>
      <w:color w:val="808080"/>
    </w:rPr>
  </w:style>
  <w:style w:type="paragraph" w:styleId="aa">
    <w:name w:val="List Paragraph"/>
    <w:basedOn w:val="a"/>
    <w:uiPriority w:val="34"/>
    <w:qFormat/>
    <w:rsid w:val="00B1509D"/>
    <w:pPr>
      <w:ind w:left="720"/>
      <w:contextualSpacing/>
    </w:pPr>
  </w:style>
  <w:style w:type="paragraph" w:styleId="ab">
    <w:name w:val="No Spacing"/>
    <w:uiPriority w:val="1"/>
    <w:qFormat/>
    <w:rsid w:val="000B339D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F1D68"/>
    <w:pPr>
      <w:spacing w:after="100"/>
      <w:ind w:left="280"/>
    </w:pPr>
  </w:style>
  <w:style w:type="table" w:styleId="ac">
    <w:name w:val="Table Grid"/>
    <w:basedOn w:val="a1"/>
    <w:uiPriority w:val="39"/>
    <w:rsid w:val="001F1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1F1D6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F1D68"/>
    <w:rPr>
      <w:rFonts w:ascii="Segoe UI" w:eastAsia="Times New Roman" w:hAnsi="Segoe UI" w:cs="Segoe UI"/>
      <w:sz w:val="18"/>
      <w:szCs w:val="18"/>
      <w:lang w:eastAsia="ru-RU"/>
    </w:rPr>
  </w:style>
  <w:style w:type="character" w:styleId="af">
    <w:name w:val="annotation reference"/>
    <w:basedOn w:val="a0"/>
    <w:uiPriority w:val="99"/>
    <w:semiHidden/>
    <w:unhideWhenUsed/>
    <w:rsid w:val="004470E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470E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470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470E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470E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Body">
    <w:name w:val="Body"/>
    <w:rsid w:val="000B632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F9970-9AC1-4E28-8F34-4E49B18A7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12</Pages>
  <Words>1441</Words>
  <Characters>8216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Кондор</dc:creator>
  <cp:keywords/>
  <dc:description/>
  <cp:lastModifiedBy>Федор Кондор</cp:lastModifiedBy>
  <cp:revision>7</cp:revision>
  <dcterms:created xsi:type="dcterms:W3CDTF">2020-04-08T19:21:00Z</dcterms:created>
  <dcterms:modified xsi:type="dcterms:W3CDTF">2020-04-15T12:18:00Z</dcterms:modified>
</cp:coreProperties>
</file>