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1F0B1E0C" w14:textId="77777777" w:rsidR="00773668" w:rsidRDefault="00F71565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>решение задачи Коши для ОДУ методом</w:t>
      </w:r>
    </w:p>
    <w:p w14:paraId="3444DFC7" w14:textId="24E5CD8B" w:rsidR="002D0EB5" w:rsidRPr="006C4B51" w:rsidRDefault="00773668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Рунге-Кутты 3-го порядка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31F96B70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ins w:id="1" w:author="Света" w:date="2020-04-28T16:21:00Z">
        <w:r w:rsidR="00532B99">
          <w:rPr>
            <w:sz w:val="24"/>
            <w:szCs w:val="24"/>
          </w:rPr>
          <w:t xml:space="preserve">обыкновенного дифференциального </w:t>
        </w:r>
      </w:ins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017ED7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499A4A3B" w:rsidR="00F60239" w:rsidRDefault="006C4B51" w:rsidP="00B80F7A">
      <w:pPr>
        <w:pStyle w:val="1"/>
      </w:pPr>
      <w:r>
        <w:t>Описание метода</w:t>
      </w:r>
    </w:p>
    <w:p w14:paraId="5FD31FB2" w14:textId="3639A857" w:rsidR="00E84141" w:rsidRDefault="00841BF8" w:rsidP="00E84141">
      <w:pPr>
        <w:rPr>
          <w:sz w:val="24"/>
        </w:rPr>
      </w:pPr>
      <w:r w:rsidRPr="00841BF8">
        <w:rPr>
          <w:sz w:val="24"/>
        </w:rPr>
        <w:t>Для построения разностной схемы интегрирования воспользуемся разложением функции</w:t>
      </w:r>
    </w:p>
    <w:commentRangeStart w:id="2"/>
    <w:p w14:paraId="5CFBDBEF" w14:textId="58226448" w:rsidR="00841BF8" w:rsidRPr="00841BF8" w:rsidRDefault="00017ED7" w:rsidP="00E84141">
      <w:pPr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,0&lt;x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T,y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  (1)</m:t>
          </m:r>
          <w:commentRangeEnd w:id="2"/>
          <m:r>
            <m:rPr>
              <m:sty m:val="p"/>
            </m:rPr>
            <w:rPr>
              <w:rStyle w:val="af"/>
            </w:rPr>
            <w:commentReference w:id="2"/>
          </m:r>
        </m:oMath>
      </m:oMathPara>
    </w:p>
    <w:p w14:paraId="2DF56700" w14:textId="62A9D307" w:rsidR="00841BF8" w:rsidRDefault="00841BF8" w:rsidP="00E84141">
      <w:pPr>
        <w:rPr>
          <w:sz w:val="24"/>
        </w:rPr>
      </w:pPr>
      <w:r>
        <w:rPr>
          <w:sz w:val="24"/>
        </w:rPr>
        <w:t>В ряд Тейлора:</w:t>
      </w:r>
    </w:p>
    <w:p w14:paraId="2811ACB5" w14:textId="587C5414" w:rsidR="00841BF8" w:rsidRPr="00841BF8" w:rsidRDefault="00841BF8" w:rsidP="00E8414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h+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…</m:t>
          </m:r>
        </m:oMath>
      </m:oMathPara>
    </w:p>
    <w:p w14:paraId="34B26B7E" w14:textId="47553FE2" w:rsidR="00841BF8" w:rsidRDefault="00841BF8" w:rsidP="00E84141">
      <w:pPr>
        <w:rPr>
          <w:sz w:val="24"/>
        </w:rPr>
      </w:pPr>
      <w:r>
        <w:rPr>
          <w:sz w:val="24"/>
        </w:rPr>
        <w:t xml:space="preserve">Заменим </w:t>
      </w:r>
      <w:r w:rsidRPr="00841BF8">
        <w:rPr>
          <w:sz w:val="24"/>
        </w:rPr>
        <w:t>вторую производную в этом разложении выражением</w:t>
      </w:r>
      <w:r>
        <w:rPr>
          <w:sz w:val="24"/>
        </w:rPr>
        <w:t>:</w:t>
      </w:r>
    </w:p>
    <w:p w14:paraId="2C80AD99" w14:textId="3E1287D8" w:rsidR="00841BF8" w:rsidRPr="00841BF8" w:rsidRDefault="00017ED7" w:rsidP="00E84141">
      <w:pPr>
        <w:rPr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Δ</m:t>
              </m:r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en>
          </m:f>
          <m:r>
            <w:rPr>
              <w:rFonts w:ascii="Cambria Math" w:hAnsi="Cambria Math"/>
              <w:sz w:val="24"/>
              <w:lang w:val="en-US"/>
            </w:rPr>
            <m:t xml:space="preserve"> (2)</m:t>
          </m:r>
        </m:oMath>
      </m:oMathPara>
    </w:p>
    <w:p w14:paraId="5AA9C466" w14:textId="6E0C26B8" w:rsidR="00841BF8" w:rsidRDefault="00841BF8" w:rsidP="00E84141">
      <w:pPr>
        <w:rPr>
          <w:sz w:val="24"/>
        </w:rPr>
      </w:pPr>
      <w:r>
        <w:rPr>
          <w:sz w:val="24"/>
        </w:rPr>
        <w:t>Где:</w:t>
      </w:r>
    </w:p>
    <w:p w14:paraId="633657FA" w14:textId="7D85B736" w:rsidR="00841BF8" w:rsidRPr="00841BF8" w:rsidRDefault="00017ED7" w:rsidP="00E8414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x</m:t>
          </m:r>
        </m:oMath>
      </m:oMathPara>
    </w:p>
    <w:p w14:paraId="0DD28230" w14:textId="372ADBC1" w:rsidR="00841BF8" w:rsidRPr="00841BF8" w:rsidRDefault="00017ED7" w:rsidP="00E8414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w:commentRangeStart w:id="3"/>
          <m:r>
            <w:rPr>
              <w:rFonts w:ascii="Cambria Math" w:hAnsi="Cambria Math"/>
              <w:sz w:val="24"/>
            </w:rPr>
            <m:t>f</m:t>
          </m:r>
          <w:commentRangeEnd w:id="3"/>
          <m:r>
            <m:rPr>
              <m:sty m:val="p"/>
            </m:rPr>
            <w:rPr>
              <w:rStyle w:val="af"/>
            </w:rPr>
            <w:commentReference w:id="3"/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023D3988" w14:textId="17A72B02" w:rsidR="00841BF8" w:rsidRDefault="00841BF8" w:rsidP="00841BF8">
      <w:pPr>
        <w:rPr>
          <w:color w:val="000000"/>
          <w:sz w:val="24"/>
          <w:szCs w:val="27"/>
          <w:shd w:val="clear" w:color="auto" w:fill="FFFFFF"/>
        </w:rPr>
      </w:pPr>
      <w:r w:rsidRPr="00841BF8">
        <w:rPr>
          <w:color w:val="000000"/>
          <w:sz w:val="24"/>
          <w:szCs w:val="27"/>
          <w:shd w:val="clear" w:color="auto" w:fill="FFFFFF"/>
        </w:rPr>
        <w:t>Причем </w:t>
      </w:r>
      <m:oMath>
        <m:r>
          <m:rPr>
            <m:sty m:val="p"/>
          </m:rPr>
          <w:rPr>
            <w:rStyle w:val="var"/>
            <w:rFonts w:ascii="Cambria Math" w:eastAsiaTheme="majorEastAsia" w:hAnsi="Cambria Math"/>
            <w:color w:val="555555"/>
            <w:sz w:val="24"/>
            <w:szCs w:val="27"/>
            <w:shd w:val="clear" w:color="auto" w:fill="FFFFFF"/>
          </w:rPr>
          <m:t>Δx</m:t>
        </m:r>
      </m:oMath>
      <w:r w:rsidRPr="00841BF8">
        <w:rPr>
          <w:color w:val="000000"/>
          <w:sz w:val="24"/>
          <w:szCs w:val="27"/>
          <w:shd w:val="clear" w:color="auto" w:fill="FFFFFF"/>
        </w:rPr>
        <w:t xml:space="preserve"> подбирается из условия достижения наибольшей точности записанного выражения. Для дальнейших выкладок произведем замену величины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7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7"/>
                <w:shd w:val="clear" w:color="auto" w:fill="FFFFFF"/>
              </w:rPr>
              <m:t>z</m:t>
            </m:r>
          </m:sub>
        </m:sSub>
      </m:oMath>
      <w:r w:rsidRPr="00841BF8">
        <w:rPr>
          <w:color w:val="000000"/>
          <w:sz w:val="24"/>
          <w:szCs w:val="27"/>
          <w:shd w:val="clear" w:color="auto" w:fill="FFFFFF"/>
        </w:rPr>
        <w:t xml:space="preserve"> разложением в ряд Тейлора:</w:t>
      </w:r>
    </w:p>
    <w:p w14:paraId="032997A3" w14:textId="6D7C9ADD" w:rsidR="00841BF8" w:rsidRPr="00841BF8" w:rsidRDefault="00017ED7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z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Δ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≈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Δ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x…</m:t>
          </m:r>
        </m:oMath>
      </m:oMathPara>
    </w:p>
    <w:p w14:paraId="604E0732" w14:textId="13754535" w:rsidR="00841BF8" w:rsidRDefault="00841BF8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Для исходного уравнения (1) построим вычислительную схему</w:t>
      </w:r>
      <w:r w:rsidR="00915025">
        <w:rPr>
          <w:color w:val="000000"/>
          <w:sz w:val="24"/>
          <w:szCs w:val="27"/>
          <w:shd w:val="clear" w:color="auto" w:fill="FFFFFF"/>
        </w:rPr>
        <w:t>, подставив (2)</w:t>
      </w:r>
      <w:r>
        <w:rPr>
          <w:color w:val="000000"/>
          <w:sz w:val="24"/>
          <w:szCs w:val="27"/>
          <w:shd w:val="clear" w:color="auto" w:fill="FFFFFF"/>
        </w:rPr>
        <w:t>:</w:t>
      </w:r>
    </w:p>
    <w:p w14:paraId="3B45D1AE" w14:textId="2D1FF1AA" w:rsidR="00841BF8" w:rsidRPr="00915025" w:rsidRDefault="00017ED7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Δ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(3)</m:t>
          </m:r>
        </m:oMath>
      </m:oMathPara>
    </w:p>
    <w:p w14:paraId="7DDE0DCF" w14:textId="280A8E79" w:rsid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Путем несложных математических преобразований, приведем (3) к следующему виду:</w:t>
      </w:r>
    </w:p>
    <w:p w14:paraId="380892B2" w14:textId="1792B2F0" w:rsidR="00915025" w:rsidRPr="00915025" w:rsidRDefault="00017ED7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β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α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γ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h</m:t>
                  </m:r>
                </m:e>
              </m:d>
            </m:e>
          </m:d>
        </m:oMath>
      </m:oMathPara>
    </w:p>
    <w:p w14:paraId="71E75AA8" w14:textId="48F7132A" w:rsid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Где:</w:t>
      </w:r>
    </w:p>
    <w:p w14:paraId="49A70F8B" w14:textId="0D53012B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β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 1-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α</m:t>
          </m:r>
        </m:oMath>
      </m:oMathPara>
    </w:p>
    <w:p w14:paraId="44607822" w14:textId="27D29116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γ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en>
          </m:f>
        </m:oMath>
      </m:oMathPara>
    </w:p>
    <w:p w14:paraId="5414C4E5" w14:textId="3ACE8404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δ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en>
          </m:f>
        </m:oMath>
      </m:oMathPara>
    </w:p>
    <w:p w14:paraId="497801C3" w14:textId="4B407BD0" w:rsidR="00AF5BC5" w:rsidRDefault="00AF5BC5" w:rsidP="00AF5BC5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 xml:space="preserve">При этом,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α</m:t>
        </m:r>
      </m:oMath>
      <w:r w:rsidRPr="00532B99">
        <w:rPr>
          <w:color w:val="000000"/>
          <w:sz w:val="24"/>
          <w:szCs w:val="27"/>
          <w:shd w:val="clear" w:color="auto" w:fill="FFFFFF"/>
        </w:rPr>
        <w:t xml:space="preserve"> — </w:t>
      </w:r>
      <w:r>
        <w:rPr>
          <w:color w:val="000000"/>
          <w:sz w:val="24"/>
          <w:szCs w:val="27"/>
          <w:shd w:val="clear" w:color="auto" w:fill="FFFFFF"/>
        </w:rPr>
        <w:t>параметр.</w:t>
      </w:r>
    </w:p>
    <w:p w14:paraId="03DAB082" w14:textId="266A481A" w:rsidR="00AF5BC5" w:rsidRDefault="00AF5BC5" w:rsidP="00AF5BC5">
      <w:pPr>
        <w:rPr>
          <w:color w:val="000000"/>
          <w:sz w:val="24"/>
          <w:szCs w:val="27"/>
          <w:shd w:val="clear" w:color="auto" w:fill="FFFFFF"/>
        </w:rPr>
      </w:pPr>
      <w:commentRangeStart w:id="4"/>
      <w:r>
        <w:rPr>
          <w:color w:val="000000"/>
          <w:sz w:val="24"/>
          <w:szCs w:val="27"/>
          <w:shd w:val="clear" w:color="auto" w:fill="FFFFFF"/>
        </w:rPr>
        <w:t>Для метода Рунге-Кутты 3-го порядка получаем следующую систему:</w:t>
      </w:r>
      <w:commentRangeEnd w:id="4"/>
      <w:r w:rsidR="00017ED7">
        <w:rPr>
          <w:rStyle w:val="af"/>
        </w:rPr>
        <w:commentReference w:id="4"/>
      </w:r>
    </w:p>
    <w:bookmarkStart w:id="5" w:name="_Toc32773195"/>
    <w:p w14:paraId="3A77F787" w14:textId="68426624" w:rsidR="00F16817" w:rsidRPr="00F16817" w:rsidRDefault="00017ED7" w:rsidP="00F16817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  (4)</m:t>
          </m:r>
        </m:oMath>
      </m:oMathPara>
    </w:p>
    <w:p w14:paraId="30F2421D" w14:textId="10A7C3E9" w:rsidR="00F16817" w:rsidRPr="00F16817" w:rsidRDefault="00F16817" w:rsidP="00F16817">
      <w:pPr>
        <w:ind w:firstLine="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Вычисления будут производится</w:t>
      </w:r>
      <w:r w:rsidRPr="00F16817">
        <w:rPr>
          <w:color w:val="000000"/>
          <w:sz w:val="24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>непосредственно по формулам (4).</w:t>
      </w: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r>
        <w:t>Предварительный анализ задачи</w:t>
      </w:r>
      <w:bookmarkEnd w:id="5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>Функция</w:t>
      </w:r>
      <w:proofErr w:type="gramStart"/>
      <w:r w:rsidRPr="00845D27">
        <w:rPr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</w:t>
      </w:r>
      <w:proofErr w:type="gramEnd"/>
      <w:r w:rsidRPr="00845D27">
        <w:rPr>
          <w:sz w:val="24"/>
          <w:szCs w:val="24"/>
          <w:lang w:eastAsia="en-US"/>
        </w:rPr>
        <w:t>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</w:t>
      </w:r>
      <w:commentRangeStart w:id="6"/>
      <w:r w:rsidR="00F16817">
        <w:rPr>
          <w:sz w:val="24"/>
          <w:szCs w:val="24"/>
          <w:lang w:eastAsia="en-US"/>
        </w:rPr>
        <w:t xml:space="preserve">аргументу </w:t>
      </w:r>
      <w:r w:rsidR="00F16817">
        <w:rPr>
          <w:sz w:val="24"/>
          <w:szCs w:val="24"/>
          <w:lang w:val="en-US" w:eastAsia="en-US"/>
        </w:rPr>
        <w:t>y:</w:t>
      </w:r>
      <w:commentRangeEnd w:id="6"/>
      <w:r w:rsidR="00017ED7">
        <w:rPr>
          <w:rStyle w:val="af"/>
        </w:rPr>
        <w:commentReference w:id="6"/>
      </w:r>
    </w:p>
    <w:p w14:paraId="3EDB8DF4" w14:textId="0AC4A23C" w:rsidR="00F16817" w:rsidRPr="00C91895" w:rsidRDefault="00017ED7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2564627B" w:rsidR="00C91895" w:rsidRPr="00C9189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4E5082CD" w14:textId="1722CD3F" w:rsidR="00880142" w:rsidRDefault="00060C45" w:rsidP="00B80F7A">
      <w:pPr>
        <w:pStyle w:val="1"/>
      </w:pPr>
      <w:bookmarkStart w:id="7" w:name="_Toc32773196"/>
      <w:r>
        <w:t>Т</w:t>
      </w:r>
      <w:r w:rsidR="00B1509D">
        <w:t>естовый пример</w:t>
      </w:r>
      <w:bookmarkEnd w:id="7"/>
    </w:p>
    <w:p w14:paraId="2D28A515" w14:textId="5665B9A2" w:rsidR="00C91895" w:rsidRPr="00C91895" w:rsidRDefault="00C91895" w:rsidP="00C91895">
      <w:pPr>
        <w:rPr>
          <w:sz w:val="24"/>
        </w:rPr>
      </w:pPr>
      <w:r>
        <w:rPr>
          <w:sz w:val="24"/>
        </w:rPr>
        <w:t xml:space="preserve">Решим методом Рунге-Кутты 3-го порядка уравнение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332610F8" w14:textId="26264020" w:rsidR="00C91895" w:rsidRDefault="00C91895" w:rsidP="00C91895">
      <w:pPr>
        <w:rPr>
          <w:sz w:val="24"/>
        </w:rPr>
      </w:pPr>
      <w:r>
        <w:rPr>
          <w:sz w:val="24"/>
        </w:rPr>
        <w:t>По формулам (4):</w:t>
      </w:r>
    </w:p>
    <w:p w14:paraId="2476DAFA" w14:textId="1C8937A2" w:rsidR="006A3785" w:rsidRPr="006A3785" w:rsidRDefault="00017ED7" w:rsidP="00C91895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</m:e>
                  </m:d>
                </m:e>
              </m:eqArr>
            </m:e>
          </m:d>
        </m:oMath>
      </m:oMathPara>
    </w:p>
    <w:p w14:paraId="3EA7F02F" w14:textId="4367CB68" w:rsidR="006A3785" w:rsidRPr="006A3785" w:rsidRDefault="00017ED7" w:rsidP="00C91895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14:paraId="7FF337AF" w14:textId="0D9C9B01" w:rsidR="006A3785" w:rsidRPr="00A5014C" w:rsidRDefault="006A3785" w:rsidP="00C91895">
      <w:pPr>
        <w:rPr>
          <w:i/>
          <w:sz w:val="24"/>
        </w:rPr>
      </w:pPr>
      <w:commentRangeStart w:id="8"/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</w:t>
      </w:r>
      <w:commentRangeEnd w:id="8"/>
      <w:r w:rsidR="00017ED7">
        <w:rPr>
          <w:rStyle w:val="af"/>
        </w:rPr>
        <w:commentReference w:id="8"/>
      </w:r>
      <w:r w:rsidR="005020A9">
        <w:rPr>
          <w:sz w:val="24"/>
        </w:rPr>
        <w:t xml:space="preserve">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4A4C9F47" w14:textId="7AB2B6E5" w:rsidR="00A5014C" w:rsidRPr="00A5014C" w:rsidRDefault="00A5014C" w:rsidP="00A5014C">
      <w:pPr>
        <w:rPr>
          <w:sz w:val="24"/>
        </w:rPr>
      </w:pPr>
      <w:r>
        <w:rPr>
          <w:sz w:val="24"/>
        </w:rPr>
        <w:t xml:space="preserve">Как видно, полученный результат примерно соответствует точному </w:t>
      </w:r>
      <w:commentRangeStart w:id="9"/>
      <w:r>
        <w:rPr>
          <w:sz w:val="24"/>
        </w:rPr>
        <w:t xml:space="preserve">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w:commentRangeEnd w:id="9"/>
        <m:r>
          <m:rPr>
            <m:sty m:val="p"/>
          </m:rPr>
          <w:rPr>
            <w:rStyle w:val="af"/>
          </w:rPr>
          <w:commentReference w:id="9"/>
        </m:r>
      </m:oMath>
      <w:r w:rsidRPr="00A5014C">
        <w:rPr>
          <w:sz w:val="24"/>
        </w:rPr>
        <w:t>.</w:t>
      </w:r>
    </w:p>
    <w:p w14:paraId="788C53C6" w14:textId="267DF724" w:rsidR="006A3785" w:rsidRPr="006A3785" w:rsidRDefault="006A3785" w:rsidP="00A5014C">
      <w:pPr>
        <w:ind w:firstLine="0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10" w:name="_Toc32773197"/>
      <w:r>
        <w:lastRenderedPageBreak/>
        <w:t>Модульная структура программы</w:t>
      </w:r>
      <w:bookmarkEnd w:id="10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734B2BDF" w:rsidR="00B80F7A" w:rsidRPr="00A5014C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017ED7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1F5A8DB" w:rsidR="00537343" w:rsidRPr="00017ED7" w:rsidRDefault="0053734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</m:t>
          </m:r>
          <w:commentRangeStart w:id="11"/>
          <m:r>
            <w:rPr>
              <w:rFonts w:ascii="Cambria Math" w:hAnsi="Cambria Math"/>
              <w:sz w:val="24"/>
              <w:szCs w:val="24"/>
              <w:lang w:eastAsia="en-US"/>
            </w:rPr>
            <m:t>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w:commentRangeEnd w:id="11"/>
          <m:r>
            <m:rPr>
              <m:sty m:val="p"/>
            </m:rPr>
            <w:rPr>
              <w:rStyle w:val="af"/>
            </w:rPr>
            <w:commentReference w:id="11"/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73454829" w:rsidR="0044058F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Рунге-Кутты,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3CC243E4" w:rsidR="003737C4" w:rsidRPr="00537343" w:rsidRDefault="00017ED7" w:rsidP="00537343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4D5334A5" w14:textId="5885C21E" w:rsidR="00B1509D" w:rsidRDefault="00B1509D" w:rsidP="00B80F7A">
      <w:pPr>
        <w:pStyle w:val="1"/>
      </w:pPr>
      <w:bookmarkStart w:id="12" w:name="_Toc32773198"/>
      <w:r>
        <w:t xml:space="preserve">Численный анализ </w:t>
      </w:r>
      <w:bookmarkEnd w:id="12"/>
      <w:r w:rsidR="005A0E4B">
        <w:t>метода</w:t>
      </w:r>
    </w:p>
    <w:p w14:paraId="5B7B4BC2" w14:textId="72A84FB7" w:rsidR="0044058F" w:rsidRDefault="0074483A" w:rsidP="0044058F">
      <w:pPr>
        <w:ind w:firstLine="426"/>
        <w:rPr>
          <w:sz w:val="24"/>
          <w:szCs w:val="24"/>
        </w:rPr>
      </w:pPr>
      <w:commentRangeStart w:id="13"/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commentRangeEnd w:id="13"/>
      <w:r w:rsidR="00DA0932">
        <w:rPr>
          <w:rStyle w:val="af"/>
        </w:rPr>
        <w:commentReference w:id="13"/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[0.004; 4]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19AF4855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7A4DA328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 xml:space="preserve">, можно сделать вывод, что </w:t>
      </w:r>
      <w:r w:rsidR="00537343">
        <w:rPr>
          <w:sz w:val="24"/>
          <w:szCs w:val="24"/>
        </w:rPr>
        <w:t xml:space="preserve">погрешность </w:t>
      </w:r>
      <w:commentRangeStart w:id="14"/>
      <w:r w:rsidR="00537343">
        <w:rPr>
          <w:sz w:val="24"/>
          <w:szCs w:val="24"/>
        </w:rPr>
        <w:t xml:space="preserve">почти </w:t>
      </w:r>
      <w:commentRangeStart w:id="15"/>
      <w:r w:rsidR="00537343">
        <w:rPr>
          <w:sz w:val="24"/>
          <w:szCs w:val="24"/>
        </w:rPr>
        <w:t>линейно</w:t>
      </w:r>
      <w:commentRangeEnd w:id="15"/>
      <w:r w:rsidR="00017ED7">
        <w:rPr>
          <w:rStyle w:val="af"/>
        </w:rPr>
        <w:commentReference w:id="15"/>
      </w:r>
      <w:r w:rsidR="00537343">
        <w:rPr>
          <w:sz w:val="24"/>
          <w:szCs w:val="24"/>
        </w:rPr>
        <w:t xml:space="preserve"> возрастает</w:t>
      </w:r>
      <w:commentRangeEnd w:id="14"/>
      <w:r w:rsidR="00017ED7">
        <w:rPr>
          <w:rStyle w:val="af"/>
        </w:rPr>
        <w:commentReference w:id="14"/>
      </w:r>
      <w:r w:rsidR="00537343">
        <w:rPr>
          <w:sz w:val="24"/>
          <w:szCs w:val="24"/>
        </w:rPr>
        <w:t>. При этом, погрешность всегда на несколько порядков меньше шага метода.</w:t>
      </w:r>
    </w:p>
    <w:p w14:paraId="1D292552" w14:textId="77777777" w:rsidR="00B1509D" w:rsidRDefault="00B1509D" w:rsidP="00B80F7A">
      <w:pPr>
        <w:pStyle w:val="1"/>
      </w:pPr>
      <w:bookmarkStart w:id="16" w:name="_Toc32773201"/>
      <w:r>
        <w:t>Выводы</w:t>
      </w:r>
      <w:bookmarkEnd w:id="16"/>
    </w:p>
    <w:p w14:paraId="6728C2B6" w14:textId="5AB38727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37343">
        <w:rPr>
          <w:sz w:val="24"/>
          <w:szCs w:val="24"/>
          <w:lang w:eastAsia="en-US"/>
        </w:rPr>
        <w:t xml:space="preserve">Метод Рунге-Кутты 3-го порядка дает удовлетворительные результаты </w:t>
      </w:r>
      <w:commentRangeStart w:id="17"/>
      <w:r w:rsidR="00537343">
        <w:rPr>
          <w:sz w:val="24"/>
          <w:szCs w:val="24"/>
          <w:lang w:eastAsia="en-US"/>
        </w:rPr>
        <w:t>во всех случаях</w:t>
      </w:r>
      <w:commentRangeEnd w:id="17"/>
      <w:r w:rsidR="00DA0932">
        <w:rPr>
          <w:rStyle w:val="af"/>
        </w:rPr>
        <w:commentReference w:id="17"/>
      </w:r>
      <w:r w:rsidR="00537343">
        <w:rPr>
          <w:sz w:val="24"/>
          <w:szCs w:val="24"/>
          <w:lang w:eastAsia="en-US"/>
        </w:rPr>
        <w:t>.</w:t>
      </w:r>
    </w:p>
    <w:p w14:paraId="2C5A0C69" w14:textId="3E79E832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погрешность </w:t>
      </w:r>
      <w:r w:rsidRPr="00DA0932">
        <w:rPr>
          <w:sz w:val="24"/>
          <w:szCs w:val="24"/>
          <w:highlight w:val="yellow"/>
          <w:lang w:eastAsia="en-US"/>
          <w:rPrChange w:id="18" w:author="Света" w:date="2020-04-28T16:42:00Z">
            <w:rPr>
              <w:sz w:val="24"/>
              <w:szCs w:val="24"/>
              <w:lang w:eastAsia="en-US"/>
            </w:rPr>
          </w:rPrChange>
        </w:rPr>
        <w:t>линейно растет</w:t>
      </w:r>
      <w:bookmarkStart w:id="19" w:name="_GoBack"/>
      <w:bookmarkEnd w:id="19"/>
      <w:r>
        <w:rPr>
          <w:sz w:val="24"/>
          <w:szCs w:val="24"/>
          <w:lang w:eastAsia="en-US"/>
        </w:rPr>
        <w:t xml:space="preserve">. </w:t>
      </w:r>
      <w:r w:rsidR="00F80785">
        <w:rPr>
          <w:sz w:val="24"/>
          <w:szCs w:val="24"/>
          <w:lang w:eastAsia="en-US"/>
        </w:rPr>
        <w:t>При этом, единичному шагу соответствует ошибка</w:t>
      </w:r>
      <w:r w:rsidR="00F80785" w:rsidRPr="00F80785">
        <w:rPr>
          <w:sz w:val="24"/>
          <w:szCs w:val="24"/>
          <w:lang w:eastAsia="en-US"/>
        </w:rPr>
        <w:t xml:space="preserve"> </w:t>
      </w:r>
      <w:r w:rsidR="00F80785">
        <w:rPr>
          <w:sz w:val="24"/>
          <w:szCs w:val="24"/>
          <w:lang w:eastAsia="en-US"/>
        </w:rPr>
        <w:t xml:space="preserve">примерно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-2</m:t>
            </m:r>
          </m:sup>
        </m:sSup>
      </m:oMath>
      <w:r w:rsidR="00F80785" w:rsidRPr="00F80785">
        <w:rPr>
          <w:sz w:val="24"/>
          <w:szCs w:val="24"/>
          <w:lang w:eastAsia="en-US"/>
        </w:rPr>
        <w:t xml:space="preserve">, </w:t>
      </w:r>
      <w:r w:rsidR="00F80785">
        <w:rPr>
          <w:sz w:val="24"/>
          <w:szCs w:val="24"/>
          <w:lang w:eastAsia="en-US"/>
        </w:rPr>
        <w:t>что является приемлемым результатом для оценки.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Света" w:date="2020-04-28T16:23:00Z" w:initials="С">
    <w:p w14:paraId="110CC67C" w14:textId="0F229347" w:rsidR="00017ED7" w:rsidRDefault="00017ED7">
      <w:pPr>
        <w:pStyle w:val="af0"/>
      </w:pPr>
      <w:r>
        <w:rPr>
          <w:rStyle w:val="af"/>
        </w:rPr>
        <w:annotationRef/>
      </w:r>
      <w:r>
        <w:t>Это у вас задача Коши, а вы пишите выше, что это разложение функции</w:t>
      </w:r>
    </w:p>
  </w:comment>
  <w:comment w:id="3" w:author="Света" w:date="2020-04-28T16:24:00Z" w:initials="С">
    <w:p w14:paraId="62ED6859" w14:textId="64803824" w:rsidR="00017ED7" w:rsidRPr="00532B99" w:rsidRDefault="00017ED7">
      <w:pPr>
        <w:pStyle w:val="af0"/>
      </w:pPr>
      <w:r>
        <w:rPr>
          <w:rStyle w:val="af"/>
        </w:rPr>
        <w:annotationRef/>
      </w:r>
      <w:r>
        <w:t>У вас это функция двух переменных</w:t>
      </w:r>
    </w:p>
  </w:comment>
  <w:comment w:id="4" w:author="Света" w:date="2020-04-28T16:32:00Z" w:initials="С">
    <w:p w14:paraId="58661EBA" w14:textId="34663D29" w:rsidR="00017ED7" w:rsidRDefault="00017ED7">
      <w:pPr>
        <w:pStyle w:val="af0"/>
      </w:pPr>
      <w:r>
        <w:rPr>
          <w:rStyle w:val="af"/>
        </w:rPr>
        <w:annotationRef/>
      </w:r>
      <w:r>
        <w:t>От выражений выше переход сюда не понятен</w:t>
      </w:r>
    </w:p>
  </w:comment>
  <w:comment w:id="6" w:author="Света" w:date="2020-04-28T16:33:00Z" w:initials="С">
    <w:p w14:paraId="51451AB2" w14:textId="10DE9283" w:rsidR="00017ED7" w:rsidRDefault="00017ED7">
      <w:pPr>
        <w:pStyle w:val="af0"/>
      </w:pPr>
      <w:r>
        <w:rPr>
          <w:rStyle w:val="af"/>
        </w:rPr>
        <w:annotationRef/>
      </w:r>
      <w:r>
        <w:t>Выполнены ли эти условия для вашей задачи?</w:t>
      </w:r>
    </w:p>
  </w:comment>
  <w:comment w:id="8" w:author="Света" w:date="2020-04-28T16:36:00Z" w:initials="С">
    <w:p w14:paraId="694A10B4" w14:textId="210ED8FA" w:rsidR="00017ED7" w:rsidRDefault="00017ED7">
      <w:pPr>
        <w:pStyle w:val="af0"/>
      </w:pPr>
      <w:r>
        <w:rPr>
          <w:rStyle w:val="af"/>
        </w:rPr>
        <w:annotationRef/>
      </w:r>
      <w:r>
        <w:t>Сделайте, пожалуйста, таблицу значений и рисунок</w:t>
      </w:r>
    </w:p>
  </w:comment>
  <w:comment w:id="9" w:author="Света" w:date="2020-04-28T16:36:00Z" w:initials="С">
    <w:p w14:paraId="51A6AC09" w14:textId="171F91F9" w:rsidR="00017ED7" w:rsidRDefault="00017ED7">
      <w:pPr>
        <w:pStyle w:val="af0"/>
      </w:pPr>
      <w:r>
        <w:rPr>
          <w:rStyle w:val="af"/>
        </w:rPr>
        <w:annotationRef/>
      </w:r>
      <w:r>
        <w:t>Лучше написать погрешность, причем поточечную</w:t>
      </w:r>
    </w:p>
  </w:comment>
  <w:comment w:id="11" w:author="Света" w:date="2020-04-28T16:39:00Z" w:initials="С">
    <w:p w14:paraId="61148B9C" w14:textId="0965615E" w:rsidR="00017ED7" w:rsidRPr="00017ED7" w:rsidRDefault="00017ED7">
      <w:pPr>
        <w:pStyle w:val="af0"/>
      </w:pPr>
      <w:r>
        <w:rPr>
          <w:rStyle w:val="af"/>
        </w:rPr>
        <w:annotationRef/>
      </w:r>
      <w:r>
        <w:rPr>
          <w:rStyle w:val="af"/>
        </w:rPr>
        <w:t xml:space="preserve">Нужно пояснить, что такое </w:t>
      </w:r>
      <w:r>
        <w:rPr>
          <w:rStyle w:val="af"/>
          <w:lang w:val="en-US"/>
        </w:rPr>
        <w:t>I</w:t>
      </w:r>
      <w:r w:rsidRPr="00017ED7">
        <w:rPr>
          <w:rStyle w:val="af"/>
        </w:rPr>
        <w:t xml:space="preserve"> </w:t>
      </w:r>
      <w:r>
        <w:rPr>
          <w:rStyle w:val="af"/>
        </w:rPr>
        <w:t>и как оно изменяется</w:t>
      </w:r>
    </w:p>
  </w:comment>
  <w:comment w:id="13" w:author="Света" w:date="2020-04-28T16:42:00Z" w:initials="С">
    <w:p w14:paraId="1AE9C146" w14:textId="4969AFF3" w:rsidR="00DA0932" w:rsidRDefault="00DA0932">
      <w:pPr>
        <w:pStyle w:val="af0"/>
      </w:pPr>
      <w:r>
        <w:rPr>
          <w:rStyle w:val="af"/>
        </w:rPr>
        <w:annotationRef/>
      </w:r>
      <w:r>
        <w:t>Нужно еще представить график точного решения и график, полученный методом Рунге-Кутта.</w:t>
      </w:r>
    </w:p>
  </w:comment>
  <w:comment w:id="15" w:author="Света" w:date="2020-04-28T16:41:00Z" w:initials="С">
    <w:p w14:paraId="5485B913" w14:textId="3C2D2B17" w:rsidR="00017ED7" w:rsidRDefault="00017ED7">
      <w:pPr>
        <w:pStyle w:val="af0"/>
      </w:pPr>
      <w:r>
        <w:rPr>
          <w:rStyle w:val="af"/>
        </w:rPr>
        <w:annotationRef/>
      </w:r>
      <w:r>
        <w:t>У вас нет линейности, у вас логарифмические оси, поэтому зависимость степенная. И в принципе, было бы неплохо оценить ее порядок, чтобы понять порядок точности метода, насколько он согласуется с теорией</w:t>
      </w:r>
    </w:p>
  </w:comment>
  <w:comment w:id="14" w:author="Света" w:date="2020-04-28T16:40:00Z" w:initials="С">
    <w:p w14:paraId="11550547" w14:textId="07E76E78" w:rsidR="00017ED7" w:rsidRDefault="00017ED7">
      <w:pPr>
        <w:pStyle w:val="af0"/>
      </w:pPr>
      <w:r>
        <w:rPr>
          <w:rStyle w:val="af"/>
        </w:rPr>
        <w:annotationRef/>
      </w:r>
      <w:r>
        <w:t xml:space="preserve">Если вы уменьшаете шаг, </w:t>
      </w:r>
      <w:proofErr w:type="gramStart"/>
      <w:r>
        <w:t>то</w:t>
      </w:r>
      <w:proofErr w:type="gramEnd"/>
      <w:r>
        <w:t xml:space="preserve"> что с погрешностью происходит?</w:t>
      </w:r>
    </w:p>
  </w:comment>
  <w:comment w:id="17" w:author="Света" w:date="2020-04-28T16:41:00Z" w:initials="С">
    <w:p w14:paraId="7BFD303D" w14:textId="538470D7" w:rsidR="00DA0932" w:rsidRDefault="00DA0932">
      <w:pPr>
        <w:pStyle w:val="af0"/>
      </w:pPr>
      <w:r>
        <w:rPr>
          <w:rStyle w:val="af"/>
        </w:rPr>
        <w:annotationRef/>
      </w:r>
      <w:r>
        <w:t>В рассмотренных вами случаях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4E3FB" w14:textId="77777777" w:rsidR="00B257FE" w:rsidRDefault="00B257FE" w:rsidP="00CD101E">
      <w:pPr>
        <w:spacing w:line="240" w:lineRule="auto"/>
      </w:pPr>
      <w:r>
        <w:separator/>
      </w:r>
    </w:p>
  </w:endnote>
  <w:endnote w:type="continuationSeparator" w:id="0">
    <w:p w14:paraId="527EB485" w14:textId="77777777" w:rsidR="00B257FE" w:rsidRDefault="00B257FE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017ED7" w:rsidRDefault="00017E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932">
          <w:rPr>
            <w:noProof/>
          </w:rPr>
          <w:t>4</w:t>
        </w:r>
        <w:r>
          <w:fldChar w:fldCharType="end"/>
        </w:r>
      </w:p>
    </w:sdtContent>
  </w:sdt>
  <w:p w14:paraId="64A41C17" w14:textId="77777777" w:rsidR="00017ED7" w:rsidRDefault="00017ED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05A64" w14:textId="77777777" w:rsidR="00B257FE" w:rsidRDefault="00B257FE" w:rsidP="00CD101E">
      <w:pPr>
        <w:spacing w:line="240" w:lineRule="auto"/>
      </w:pPr>
      <w:r>
        <w:separator/>
      </w:r>
    </w:p>
  </w:footnote>
  <w:footnote w:type="continuationSeparator" w:id="0">
    <w:p w14:paraId="0D380B93" w14:textId="77777777" w:rsidR="00B257FE" w:rsidRDefault="00B257FE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B5"/>
    <w:rsid w:val="00017ED7"/>
    <w:rsid w:val="00042473"/>
    <w:rsid w:val="00043EF5"/>
    <w:rsid w:val="00060C45"/>
    <w:rsid w:val="00082FFB"/>
    <w:rsid w:val="000B339D"/>
    <w:rsid w:val="000B6321"/>
    <w:rsid w:val="000C1443"/>
    <w:rsid w:val="000D1C40"/>
    <w:rsid w:val="000E1C12"/>
    <w:rsid w:val="000F0031"/>
    <w:rsid w:val="0012695D"/>
    <w:rsid w:val="001403AF"/>
    <w:rsid w:val="001429EC"/>
    <w:rsid w:val="00143E03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020A9"/>
    <w:rsid w:val="00511AD0"/>
    <w:rsid w:val="00513A75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877ED"/>
    <w:rsid w:val="006A1EEE"/>
    <w:rsid w:val="006A3785"/>
    <w:rsid w:val="006C4B51"/>
    <w:rsid w:val="006D6693"/>
    <w:rsid w:val="00714CC9"/>
    <w:rsid w:val="00721005"/>
    <w:rsid w:val="00736DFB"/>
    <w:rsid w:val="0074483A"/>
    <w:rsid w:val="007527A6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5601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52DFC"/>
    <w:rsid w:val="00C91895"/>
    <w:rsid w:val="00CA3F60"/>
    <w:rsid w:val="00CA69FF"/>
    <w:rsid w:val="00CD101E"/>
    <w:rsid w:val="00CD4D3B"/>
    <w:rsid w:val="00D64D66"/>
    <w:rsid w:val="00D668E9"/>
    <w:rsid w:val="00D66C00"/>
    <w:rsid w:val="00D95EFF"/>
    <w:rsid w:val="00D96F69"/>
    <w:rsid w:val="00DA0932"/>
    <w:rsid w:val="00DB0B39"/>
    <w:rsid w:val="00DE01FF"/>
    <w:rsid w:val="00E00C1B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F06066"/>
    <w:rsid w:val="00F16817"/>
    <w:rsid w:val="00F26149"/>
    <w:rsid w:val="00F60239"/>
    <w:rsid w:val="00F71565"/>
    <w:rsid w:val="00F80785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8C0BC-60B8-48CE-A508-59045579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Света</cp:lastModifiedBy>
  <cp:revision>14</cp:revision>
  <dcterms:created xsi:type="dcterms:W3CDTF">2020-04-08T19:21:00Z</dcterms:created>
  <dcterms:modified xsi:type="dcterms:W3CDTF">2020-04-28T13:42:00Z</dcterms:modified>
</cp:coreProperties>
</file>