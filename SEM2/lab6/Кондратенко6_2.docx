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36B47" w14:textId="5140B98C" w:rsidR="002D0EB5" w:rsidRPr="006C4B51" w:rsidRDefault="002D0EB5" w:rsidP="00532B99">
      <w:pPr>
        <w:pStyle w:val="2"/>
      </w:pPr>
      <w:bookmarkStart w:id="0" w:name="_Hlk21258017"/>
      <w:bookmarkEnd w:id="0"/>
      <w:r w:rsidRPr="006C4B51">
        <w:t>Санкт-Петербургский Политехнический У</w:t>
      </w:r>
      <w:r w:rsidR="006C4B51" w:rsidRPr="006C4B51">
        <w:t>ниверситет</w:t>
      </w:r>
      <w:r w:rsidR="006C4B51">
        <w:t xml:space="preserve"> </w:t>
      </w:r>
      <w:r w:rsidRPr="006C4B51">
        <w:t>Петра Великого</w:t>
      </w:r>
    </w:p>
    <w:p w14:paraId="23572E07" w14:textId="014A8A12" w:rsidR="002D0EB5" w:rsidRPr="004C76FC" w:rsidRDefault="006D6693" w:rsidP="001B0E1A">
      <w:pPr>
        <w:tabs>
          <w:tab w:val="center" w:pos="4819"/>
          <w:tab w:val="left" w:pos="8550"/>
        </w:tabs>
        <w:ind w:firstLine="0"/>
        <w:jc w:val="left"/>
        <w:rPr>
          <w:szCs w:val="28"/>
        </w:rPr>
      </w:pPr>
      <w:r>
        <w:rPr>
          <w:szCs w:val="28"/>
        </w:rPr>
        <w:tab/>
      </w:r>
      <w:r w:rsidR="002D0EB5" w:rsidRPr="006C4B51">
        <w:rPr>
          <w:szCs w:val="28"/>
        </w:rPr>
        <w:t>Институт прикладной математики и механики</w:t>
      </w:r>
      <w:r>
        <w:rPr>
          <w:szCs w:val="28"/>
        </w:rPr>
        <w:tab/>
      </w:r>
    </w:p>
    <w:p w14:paraId="1F333F02" w14:textId="0F040405" w:rsidR="002D0EB5" w:rsidRPr="004C76FC" w:rsidRDefault="002D0EB5" w:rsidP="006C4B51">
      <w:pPr>
        <w:ind w:firstLine="0"/>
        <w:jc w:val="center"/>
        <w:rPr>
          <w:sz w:val="32"/>
          <w:szCs w:val="32"/>
        </w:rPr>
      </w:pPr>
      <w:r w:rsidRPr="006C4B51">
        <w:rPr>
          <w:szCs w:val="28"/>
        </w:rPr>
        <w:t>Кафедра прикладной математики</w:t>
      </w:r>
    </w:p>
    <w:p w14:paraId="281AFCE0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3B1B0222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162D96C4" w14:textId="77777777" w:rsidR="006C4B51" w:rsidRPr="006C4B51" w:rsidRDefault="006C4B51" w:rsidP="006C4B51">
      <w:pPr>
        <w:ind w:firstLine="0"/>
        <w:jc w:val="center"/>
        <w:rPr>
          <w:sz w:val="32"/>
          <w:szCs w:val="32"/>
        </w:rPr>
      </w:pPr>
    </w:p>
    <w:p w14:paraId="2E63D4AC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46E2A645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0C04EEAB" w14:textId="0099FEC2" w:rsidR="002D0EB5" w:rsidRDefault="006C4B51" w:rsidP="006C4B51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</w:t>
      </w:r>
      <w:r>
        <w:rPr>
          <w:sz w:val="32"/>
          <w:szCs w:val="32"/>
        </w:rPr>
        <w:br/>
        <w:t>по численным методам на тему</w:t>
      </w:r>
    </w:p>
    <w:p w14:paraId="3444DFC7" w14:textId="1F0BC0DA" w:rsidR="002D0EB5" w:rsidRPr="006C4B51" w:rsidRDefault="00F71565" w:rsidP="00C17781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Численное </w:t>
      </w:r>
      <w:r w:rsidR="00773668">
        <w:rPr>
          <w:b/>
          <w:sz w:val="32"/>
          <w:szCs w:val="32"/>
        </w:rPr>
        <w:t xml:space="preserve">решение задачи Коши для ОДУ </w:t>
      </w:r>
      <w:r w:rsidR="00C17781">
        <w:rPr>
          <w:b/>
          <w:sz w:val="32"/>
          <w:szCs w:val="32"/>
        </w:rPr>
        <w:t>с помощью схемы «предиктор-корректор» порядков 2-3 для метода Адамса</w:t>
      </w:r>
    </w:p>
    <w:p w14:paraId="51499DF9" w14:textId="77777777" w:rsidR="002D0EB5" w:rsidRPr="002647B3" w:rsidRDefault="002D0EB5" w:rsidP="006C4B51">
      <w:pPr>
        <w:ind w:firstLine="0"/>
        <w:jc w:val="center"/>
        <w:rPr>
          <w:sz w:val="24"/>
          <w:szCs w:val="24"/>
        </w:rPr>
      </w:pPr>
    </w:p>
    <w:p w14:paraId="103E3AA4" w14:textId="77777777" w:rsidR="002D0EB5" w:rsidRDefault="002D0EB5" w:rsidP="006C4B51">
      <w:pPr>
        <w:ind w:firstLine="0"/>
        <w:jc w:val="center"/>
        <w:rPr>
          <w:szCs w:val="28"/>
        </w:rPr>
      </w:pPr>
    </w:p>
    <w:p w14:paraId="3E5C6F9C" w14:textId="77777777" w:rsidR="002D0EB5" w:rsidRPr="00E7744F" w:rsidRDefault="002D0EB5" w:rsidP="006C4B51">
      <w:pPr>
        <w:ind w:firstLine="0"/>
        <w:jc w:val="center"/>
        <w:rPr>
          <w:szCs w:val="28"/>
        </w:rPr>
      </w:pPr>
    </w:p>
    <w:p w14:paraId="7B3278D4" w14:textId="77777777" w:rsidR="002D0EB5" w:rsidRDefault="002D0EB5" w:rsidP="006C4B51">
      <w:pPr>
        <w:ind w:firstLine="0"/>
        <w:jc w:val="center"/>
        <w:rPr>
          <w:szCs w:val="28"/>
        </w:rPr>
      </w:pPr>
    </w:p>
    <w:p w14:paraId="5A524FF4" w14:textId="77777777" w:rsidR="002D0EB5" w:rsidRPr="00D86ACB" w:rsidRDefault="002D0EB5" w:rsidP="006C4B51">
      <w:pPr>
        <w:ind w:firstLine="0"/>
        <w:jc w:val="center"/>
        <w:rPr>
          <w:szCs w:val="28"/>
        </w:rPr>
      </w:pPr>
    </w:p>
    <w:p w14:paraId="22D2360F" w14:textId="77777777" w:rsidR="002D0EB5" w:rsidRDefault="002D0EB5" w:rsidP="006C4B51">
      <w:pPr>
        <w:ind w:firstLine="0"/>
        <w:jc w:val="center"/>
        <w:rPr>
          <w:szCs w:val="28"/>
        </w:rPr>
      </w:pPr>
    </w:p>
    <w:p w14:paraId="75709EEF" w14:textId="38D8BB9C" w:rsidR="002D0EB5" w:rsidRPr="00D86ACB" w:rsidRDefault="006C4B51" w:rsidP="0012695D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В</w:t>
      </w:r>
      <w:r w:rsidR="002D0EB5" w:rsidRPr="00325498">
        <w:rPr>
          <w:szCs w:val="28"/>
        </w:rPr>
        <w:t>ыполнил студент гр</w:t>
      </w:r>
      <w:r w:rsidR="002D0EB5" w:rsidRPr="002647B3">
        <w:rPr>
          <w:szCs w:val="28"/>
        </w:rPr>
        <w:t xml:space="preserve">. </w:t>
      </w:r>
      <w:r w:rsidR="0012695D" w:rsidRPr="0012695D">
        <w:rPr>
          <w:szCs w:val="28"/>
        </w:rPr>
        <w:t>3630103/80001</w:t>
      </w:r>
      <w:r w:rsidR="0012695D">
        <w:rPr>
          <w:szCs w:val="28"/>
        </w:rPr>
        <w:t xml:space="preserve">                                         </w:t>
      </w:r>
      <w:r w:rsidR="0012695D">
        <w:t>Кондратенко Ф. И.</w:t>
      </w:r>
    </w:p>
    <w:p w14:paraId="4B2BEEF2" w14:textId="6E3A8622" w:rsidR="002D0EB5" w:rsidRDefault="002D0EB5" w:rsidP="006C4B51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П</w:t>
      </w:r>
      <w:r w:rsidRPr="00325498">
        <w:rPr>
          <w:szCs w:val="28"/>
        </w:rPr>
        <w:t>реподаватель:</w:t>
      </w:r>
      <w:r>
        <w:rPr>
          <w:szCs w:val="28"/>
        </w:rPr>
        <w:tab/>
      </w:r>
      <w:r w:rsidR="006C4B51">
        <w:rPr>
          <w:szCs w:val="28"/>
        </w:rPr>
        <w:t>Фролов А</w:t>
      </w:r>
      <w:r>
        <w:rPr>
          <w:szCs w:val="28"/>
        </w:rPr>
        <w:t>.</w:t>
      </w:r>
      <w:r w:rsidR="006C4B51">
        <w:rPr>
          <w:szCs w:val="28"/>
        </w:rPr>
        <w:t>С</w:t>
      </w:r>
      <w:r>
        <w:rPr>
          <w:szCs w:val="28"/>
        </w:rPr>
        <w:t>.</w:t>
      </w:r>
    </w:p>
    <w:p w14:paraId="5638BF06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49662ED5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01F7658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020C0D6D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236BC107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7D8E662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5D5F394" w14:textId="77777777" w:rsidR="006C4B51" w:rsidRP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F7A9819" w14:textId="77777777" w:rsidR="002D0EB5" w:rsidRPr="007E0379" w:rsidRDefault="002D0EB5" w:rsidP="006C4B51">
      <w:pPr>
        <w:ind w:firstLine="0"/>
        <w:jc w:val="center"/>
        <w:rPr>
          <w:szCs w:val="24"/>
        </w:rPr>
      </w:pPr>
      <w:r w:rsidRPr="007E0379">
        <w:rPr>
          <w:szCs w:val="24"/>
        </w:rPr>
        <w:t>Санкт-Петербург</w:t>
      </w:r>
    </w:p>
    <w:p w14:paraId="4E302C1A" w14:textId="2918C15B" w:rsidR="006C4B51" w:rsidRDefault="002D0EB5" w:rsidP="006C4B51">
      <w:pPr>
        <w:ind w:firstLine="0"/>
        <w:jc w:val="center"/>
        <w:rPr>
          <w:szCs w:val="28"/>
        </w:rPr>
      </w:pPr>
      <w:r>
        <w:rPr>
          <w:szCs w:val="28"/>
        </w:rPr>
        <w:t>2020</w:t>
      </w:r>
      <w:r w:rsidR="006C4B51">
        <w:rPr>
          <w:szCs w:val="28"/>
        </w:rPr>
        <w:br w:type="page"/>
      </w:r>
    </w:p>
    <w:p w14:paraId="07DF4CEC" w14:textId="219C6091" w:rsidR="00926702" w:rsidRDefault="006C4B51" w:rsidP="00B80F7A">
      <w:pPr>
        <w:pStyle w:val="1"/>
      </w:pPr>
      <w:r>
        <w:lastRenderedPageBreak/>
        <w:t>Постановка задачи</w:t>
      </w:r>
    </w:p>
    <w:p w14:paraId="147FE976" w14:textId="25DAE86F" w:rsidR="006C4B51" w:rsidRDefault="00963021" w:rsidP="006C4B51">
      <w:pPr>
        <w:ind w:firstLine="426"/>
        <w:rPr>
          <w:sz w:val="24"/>
          <w:szCs w:val="24"/>
        </w:rPr>
      </w:pPr>
      <w:r w:rsidRPr="006C4B51">
        <w:rPr>
          <w:sz w:val="24"/>
          <w:szCs w:val="24"/>
        </w:rPr>
        <w:t xml:space="preserve">Необходимо </w:t>
      </w:r>
      <w:r w:rsidR="006C4B51">
        <w:rPr>
          <w:sz w:val="24"/>
          <w:szCs w:val="24"/>
        </w:rPr>
        <w:t>исследовать решение з</w:t>
      </w:r>
      <w:r w:rsidRPr="006C4B51">
        <w:rPr>
          <w:sz w:val="24"/>
          <w:szCs w:val="24"/>
        </w:rPr>
        <w:t>адач</w:t>
      </w:r>
      <w:r w:rsidR="006C4B51">
        <w:rPr>
          <w:sz w:val="24"/>
          <w:szCs w:val="24"/>
        </w:rPr>
        <w:t>и</w:t>
      </w:r>
      <w:r w:rsidRPr="006C4B51">
        <w:rPr>
          <w:sz w:val="24"/>
          <w:szCs w:val="24"/>
        </w:rPr>
        <w:t xml:space="preserve"> </w:t>
      </w:r>
      <w:r w:rsidR="00773668">
        <w:rPr>
          <w:sz w:val="24"/>
          <w:szCs w:val="24"/>
        </w:rPr>
        <w:t>Коши для обыкновенных дифференциальных уравнений</w:t>
      </w:r>
      <w:r w:rsidR="006C4B51">
        <w:rPr>
          <w:sz w:val="24"/>
          <w:szCs w:val="24"/>
        </w:rPr>
        <w:t xml:space="preserve"> </w:t>
      </w:r>
      <w:r w:rsidR="00A556B6" w:rsidRPr="00A556B6">
        <w:rPr>
          <w:sz w:val="24"/>
          <w:szCs w:val="24"/>
        </w:rPr>
        <w:t>с помощью схемы «предиктор-корректор» порядков 2-3 для метода Адамса</w:t>
      </w:r>
      <w:r w:rsidRPr="006C4B51">
        <w:rPr>
          <w:sz w:val="24"/>
          <w:szCs w:val="24"/>
        </w:rPr>
        <w:t>.</w:t>
      </w:r>
      <w:r w:rsidR="006C4B51">
        <w:rPr>
          <w:sz w:val="24"/>
          <w:szCs w:val="24"/>
        </w:rPr>
        <w:t xml:space="preserve"> Исследование будет проводиться на примере </w:t>
      </w:r>
      <w:r w:rsidR="00773668">
        <w:rPr>
          <w:sz w:val="24"/>
          <w:szCs w:val="24"/>
        </w:rPr>
        <w:t xml:space="preserve">следующего </w:t>
      </w:r>
      <w:r w:rsidR="00532B99">
        <w:rPr>
          <w:sz w:val="24"/>
          <w:szCs w:val="24"/>
        </w:rPr>
        <w:t xml:space="preserve">обыкновенного дифференциального </w:t>
      </w:r>
      <w:r w:rsidR="00773668">
        <w:rPr>
          <w:sz w:val="24"/>
          <w:szCs w:val="24"/>
        </w:rPr>
        <w:t>уравнения:</w:t>
      </w:r>
    </w:p>
    <w:p w14:paraId="7E2D4B59" w14:textId="2AB09CF4" w:rsidR="00773668" w:rsidRDefault="00773668" w:rsidP="006C4B51">
      <w:pPr>
        <w:ind w:firstLine="426"/>
        <w:rPr>
          <w:sz w:val="24"/>
          <w:szCs w:val="24"/>
        </w:rPr>
      </w:pPr>
    </w:p>
    <w:p w14:paraId="54820DC9" w14:textId="245D4CC8" w:rsidR="00773668" w:rsidRPr="00773668" w:rsidRDefault="007B75AC" w:rsidP="006C4B51">
      <w:pPr>
        <w:ind w:firstLine="426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2x-5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=5</m:t>
          </m:r>
        </m:oMath>
      </m:oMathPara>
    </w:p>
    <w:p w14:paraId="2A576A27" w14:textId="166424C5" w:rsidR="00773668" w:rsidRDefault="00773668" w:rsidP="006C4B51">
      <w:pPr>
        <w:ind w:firstLine="426"/>
        <w:rPr>
          <w:sz w:val="24"/>
          <w:szCs w:val="24"/>
        </w:rPr>
      </w:pPr>
      <w:r>
        <w:rPr>
          <w:sz w:val="24"/>
          <w:szCs w:val="24"/>
        </w:rPr>
        <w:t>Начальные условия:</w:t>
      </w:r>
    </w:p>
    <w:p w14:paraId="1AE3470D" w14:textId="3602E009" w:rsidR="00773668" w:rsidRPr="00773668" w:rsidRDefault="00773668" w:rsidP="006C4B51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=4;</m:t>
          </m:r>
        </m:oMath>
      </m:oMathPara>
    </w:p>
    <w:p w14:paraId="3E51A49D" w14:textId="5D24F672" w:rsidR="00773668" w:rsidRPr="00773668" w:rsidRDefault="00773668" w:rsidP="00773668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2,6</m:t>
              </m:r>
            </m:e>
          </m:d>
        </m:oMath>
      </m:oMathPara>
    </w:p>
    <w:p w14:paraId="693327F0" w14:textId="1768EC64" w:rsidR="006C4B51" w:rsidRDefault="006C4B51" w:rsidP="006C4B51">
      <w:pPr>
        <w:ind w:firstLine="0"/>
        <w:jc w:val="center"/>
        <w:rPr>
          <w:sz w:val="24"/>
          <w:szCs w:val="24"/>
          <w:lang w:eastAsia="en-US"/>
        </w:rPr>
      </w:pPr>
    </w:p>
    <w:p w14:paraId="493D9A06" w14:textId="123D029F" w:rsidR="006C4B51" w:rsidRDefault="006C4B51" w:rsidP="00773668">
      <w:pPr>
        <w:ind w:firstLine="360"/>
        <w:rPr>
          <w:sz w:val="24"/>
          <w:szCs w:val="24"/>
          <w:lang w:eastAsia="en-US"/>
        </w:rPr>
      </w:pPr>
      <w:r w:rsidRPr="006C4B51">
        <w:rPr>
          <w:sz w:val="24"/>
          <w:szCs w:val="24"/>
          <w:lang w:eastAsia="en-US"/>
        </w:rPr>
        <w:t>Исследова</w:t>
      </w:r>
      <w:r>
        <w:rPr>
          <w:sz w:val="24"/>
          <w:szCs w:val="24"/>
          <w:lang w:eastAsia="en-US"/>
        </w:rPr>
        <w:t xml:space="preserve">ние будет состоять в анализе зависимости </w:t>
      </w:r>
      <w:r w:rsidR="00773668">
        <w:rPr>
          <w:sz w:val="24"/>
          <w:szCs w:val="24"/>
          <w:lang w:eastAsia="en-US"/>
        </w:rPr>
        <w:t>погрешности</w:t>
      </w:r>
      <w:r>
        <w:rPr>
          <w:sz w:val="24"/>
          <w:szCs w:val="24"/>
          <w:lang w:eastAsia="en-US"/>
        </w:rPr>
        <w:t xml:space="preserve"> </w:t>
      </w:r>
      <w:r w:rsidR="00773668">
        <w:rPr>
          <w:sz w:val="24"/>
          <w:szCs w:val="24"/>
          <w:lang w:eastAsia="en-US"/>
        </w:rPr>
        <w:t>решения задачи Коши</w:t>
      </w:r>
      <w:r>
        <w:rPr>
          <w:sz w:val="24"/>
          <w:szCs w:val="24"/>
          <w:lang w:eastAsia="en-US"/>
        </w:rPr>
        <w:t xml:space="preserve"> от </w:t>
      </w:r>
      <w:r w:rsidR="00773668">
        <w:rPr>
          <w:sz w:val="24"/>
          <w:szCs w:val="24"/>
          <w:lang w:eastAsia="en-US"/>
        </w:rPr>
        <w:t>шага метода.</w:t>
      </w:r>
    </w:p>
    <w:p w14:paraId="1198C019" w14:textId="77777777" w:rsidR="006C4B51" w:rsidRPr="00773668" w:rsidRDefault="006C4B51" w:rsidP="006C4B51">
      <w:pPr>
        <w:spacing w:line="276" w:lineRule="auto"/>
        <w:ind w:firstLine="426"/>
        <w:rPr>
          <w:sz w:val="24"/>
          <w:szCs w:val="24"/>
          <w:lang w:eastAsia="en-US"/>
        </w:rPr>
      </w:pPr>
    </w:p>
    <w:p w14:paraId="2BF4F219" w14:textId="560D1436" w:rsidR="00F60239" w:rsidRDefault="006C4B51" w:rsidP="00B80F7A">
      <w:pPr>
        <w:pStyle w:val="1"/>
      </w:pPr>
      <w:r>
        <w:t>Описание метода</w:t>
      </w:r>
    </w:p>
    <w:p w14:paraId="4A1A3A68" w14:textId="1E2B6D03" w:rsidR="00643A54" w:rsidRDefault="00643A54" w:rsidP="000B43A5">
      <w:pPr>
        <w:rPr>
          <w:sz w:val="24"/>
        </w:rPr>
      </w:pPr>
      <w:r>
        <w:rPr>
          <w:sz w:val="24"/>
        </w:rPr>
        <w:t>Рассмотрим семейство методов Адамса-</w:t>
      </w:r>
      <w:proofErr w:type="spellStart"/>
      <w:r>
        <w:rPr>
          <w:sz w:val="24"/>
        </w:rPr>
        <w:t>Башфорта</w:t>
      </w:r>
      <w:proofErr w:type="spellEnd"/>
      <w:r>
        <w:rPr>
          <w:sz w:val="24"/>
        </w:rPr>
        <w:t xml:space="preserve">, или </w:t>
      </w:r>
      <w:proofErr w:type="spellStart"/>
      <w:r w:rsidR="00F9328E">
        <w:rPr>
          <w:sz w:val="24"/>
        </w:rPr>
        <w:t>экстраполяционных</w:t>
      </w:r>
      <w:proofErr w:type="spellEnd"/>
      <w:r>
        <w:rPr>
          <w:sz w:val="24"/>
        </w:rPr>
        <w:t xml:space="preserve"> методов:</w:t>
      </w:r>
    </w:p>
    <w:p w14:paraId="7DE24366" w14:textId="1A689976" w:rsidR="00643A54" w:rsidRDefault="00643A54" w:rsidP="000B43A5">
      <w:pPr>
        <w:rPr>
          <w:sz w:val="24"/>
        </w:rPr>
      </w:pPr>
      <w:r>
        <w:rPr>
          <w:sz w:val="24"/>
        </w:rPr>
        <w:t>Общая схема:</w:t>
      </w:r>
    </w:p>
    <w:p w14:paraId="39D41684" w14:textId="3E853655" w:rsidR="00643A54" w:rsidRPr="00E11EFE" w:rsidRDefault="007B75AC" w:rsidP="000B43A5">
      <w:pPr>
        <w:rPr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+h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 xml:space="preserve">  </m:t>
          </m:r>
          <m:r>
            <w:rPr>
              <w:rFonts w:ascii="Cambria Math" w:hAnsi="Cambria Math"/>
              <w:sz w:val="24"/>
              <w:lang w:val="en-US"/>
            </w:rPr>
            <m:t>(1)</m:t>
          </m:r>
        </m:oMath>
      </m:oMathPara>
    </w:p>
    <w:p w14:paraId="004549AB" w14:textId="7D27C809" w:rsidR="00311A59" w:rsidRDefault="00643A54" w:rsidP="00643A54">
      <w:pPr>
        <w:rPr>
          <w:sz w:val="24"/>
        </w:rPr>
      </w:pPr>
      <w:r>
        <w:rPr>
          <w:sz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>=</m:t>
        </m:r>
        <m:nary>
          <m:naryPr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i/>
                <w:sz w:val="24"/>
              </w:rPr>
            </m:ctrlPr>
          </m:sub>
          <m:sup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ins w:id="1" w:author="Федор Кондор" w:date="2020-05-29T11:04:00Z">
                    <w:rPr>
                      <w:rFonts w:ascii="Cambria Math" w:hAnsi="Cambria Math"/>
                      <w:sz w:val="24"/>
                    </w:rPr>
                    <m:t>x</m:t>
                  </w:ins>
                </m:r>
              </m:e>
            </m:d>
            <m:r>
              <w:rPr>
                <w:rFonts w:ascii="Cambria Math" w:hAnsi="Cambria Math"/>
                <w:sz w:val="24"/>
              </w:rPr>
              <m:t>dq</m:t>
            </m:r>
            <m:ctrlPr>
              <w:rPr>
                <w:rFonts w:ascii="Cambria Math" w:hAnsi="Cambria Math"/>
                <w:i/>
                <w:sz w:val="24"/>
              </w:rPr>
            </m:ctrlPr>
          </m:e>
        </m:nary>
      </m:oMath>
      <w:r>
        <w:rPr>
          <w:sz w:val="24"/>
        </w:rPr>
        <w:t xml:space="preserve">. При этом,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Pr="00643A54">
        <w:rPr>
          <w:sz w:val="24"/>
        </w:rPr>
        <w:t xml:space="preserve"> — </w:t>
      </w:r>
      <w:r w:rsidR="00AD47F8">
        <w:rPr>
          <w:sz w:val="24"/>
        </w:rPr>
        <w:t xml:space="preserve">многочлен, полученный по </w:t>
      </w:r>
      <w:r>
        <w:rPr>
          <w:sz w:val="24"/>
        </w:rPr>
        <w:t>втор</w:t>
      </w:r>
      <w:r w:rsidR="00AD47F8">
        <w:rPr>
          <w:sz w:val="24"/>
        </w:rPr>
        <w:t>ой</w:t>
      </w:r>
      <w:r>
        <w:rPr>
          <w:sz w:val="24"/>
        </w:rPr>
        <w:t xml:space="preserve"> интерполяционн</w:t>
      </w:r>
      <w:r w:rsidR="00AD47F8">
        <w:rPr>
          <w:sz w:val="24"/>
        </w:rPr>
        <w:t>ой</w:t>
      </w:r>
      <w:r>
        <w:rPr>
          <w:sz w:val="24"/>
        </w:rPr>
        <w:t xml:space="preserve"> формул</w:t>
      </w:r>
      <w:r w:rsidR="00AD47F8">
        <w:rPr>
          <w:sz w:val="24"/>
        </w:rPr>
        <w:t>е</w:t>
      </w:r>
      <w:r>
        <w:rPr>
          <w:sz w:val="24"/>
        </w:rPr>
        <w:t xml:space="preserve"> Ньютона (интерполирование назад).</w:t>
      </w:r>
    </w:p>
    <w:p w14:paraId="7A31F3D5" w14:textId="4E9D6A47" w:rsidR="00311A59" w:rsidRPr="00311A59" w:rsidRDefault="007B75AC" w:rsidP="00643A54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>+q</m:t>
          </m:r>
          <m:r>
            <m:rPr>
              <m:sty m:val="p"/>
            </m:rPr>
            <w:rPr>
              <w:rFonts w:ascii="Cambria Math" w:hAnsi="Cambria Math"/>
              <w:sz w:val="24"/>
            </w:rPr>
            <m:t>Δ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k-1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q+1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Δ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k-2</m:t>
              </m:r>
            </m:sub>
          </m:sSub>
          <m:r>
            <w:rPr>
              <w:rFonts w:ascii="Cambria Math" w:hAnsi="Cambria Math"/>
              <w:sz w:val="24"/>
            </w:rPr>
            <m:t>+…+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q+1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q+k-1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k!</m:t>
              </m:r>
            </m:den>
          </m:f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Δ</m:t>
              </m:r>
            </m:e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</m:oMath>
      </m:oMathPara>
    </w:p>
    <w:p w14:paraId="73C82E63" w14:textId="77F2E60D" w:rsidR="00311A59" w:rsidRPr="00311A59" w:rsidRDefault="00311A59" w:rsidP="00643A54">
      <w:pPr>
        <w:rPr>
          <w:sz w:val="24"/>
        </w:rPr>
      </w:pPr>
      <w:r>
        <w:rPr>
          <w:sz w:val="24"/>
        </w:rPr>
        <w:t xml:space="preserve">Где </w:t>
      </w:r>
      <m:oMath>
        <m:r>
          <w:rPr>
            <w:rFonts w:ascii="Cambria Math" w:hAnsi="Cambria Math"/>
            <w:sz w:val="24"/>
          </w:rPr>
          <m:t>q=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x-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h</m:t>
            </m:r>
          </m:den>
        </m:f>
      </m:oMath>
      <w:r>
        <w:rPr>
          <w:sz w:val="24"/>
        </w:rPr>
        <w:t>.</w:t>
      </w:r>
    </w:p>
    <w:p w14:paraId="3E99F682" w14:textId="66A5C361" w:rsidR="00643A54" w:rsidRDefault="00643A54" w:rsidP="00643A54">
      <w:pPr>
        <w:rPr>
          <w:sz w:val="24"/>
        </w:rPr>
      </w:pPr>
      <w:r>
        <w:rPr>
          <w:sz w:val="24"/>
        </w:rPr>
        <w:t xml:space="preserve"> Порядок метода определяется параметром </w:t>
      </w:r>
      <w:r>
        <w:rPr>
          <w:sz w:val="24"/>
          <w:lang w:val="en-US"/>
        </w:rPr>
        <w:t>k</w:t>
      </w:r>
      <w:r w:rsidRPr="00643A54">
        <w:rPr>
          <w:sz w:val="24"/>
        </w:rPr>
        <w:t>.</w:t>
      </w:r>
    </w:p>
    <w:p w14:paraId="744C60A3" w14:textId="4C0BC02F" w:rsidR="00643A54" w:rsidRDefault="00643A54" w:rsidP="00643A54">
      <w:pPr>
        <w:rPr>
          <w:sz w:val="24"/>
        </w:rPr>
      </w:pPr>
      <w:r>
        <w:rPr>
          <w:sz w:val="24"/>
        </w:rPr>
        <w:t xml:space="preserve">Соответственно, </w:t>
      </w:r>
      <w:r w:rsidR="00AD47F8">
        <w:rPr>
          <w:sz w:val="24"/>
        </w:rPr>
        <w:t xml:space="preserve">после интегрирования </w:t>
      </w:r>
      <w:r>
        <w:rPr>
          <w:sz w:val="24"/>
        </w:rPr>
        <w:t xml:space="preserve">получается следующая конечно-разностная формула, определяющая семейство </w:t>
      </w:r>
      <w:proofErr w:type="spellStart"/>
      <w:r w:rsidR="00AD47F8">
        <w:rPr>
          <w:sz w:val="24"/>
        </w:rPr>
        <w:t>экстраполяционных</w:t>
      </w:r>
      <w:proofErr w:type="spellEnd"/>
      <w:r w:rsidR="00AD47F8">
        <w:rPr>
          <w:sz w:val="24"/>
        </w:rPr>
        <w:t xml:space="preserve"> </w:t>
      </w:r>
      <w:r>
        <w:rPr>
          <w:sz w:val="24"/>
        </w:rPr>
        <w:t>методов Адамса-</w:t>
      </w:r>
      <w:proofErr w:type="spellStart"/>
      <w:r>
        <w:rPr>
          <w:sz w:val="24"/>
        </w:rPr>
        <w:t>Башфорта</w:t>
      </w:r>
      <w:proofErr w:type="spellEnd"/>
      <w:r>
        <w:rPr>
          <w:sz w:val="24"/>
        </w:rPr>
        <w:t>:</w:t>
      </w:r>
    </w:p>
    <w:p w14:paraId="0605F1FE" w14:textId="107329B4" w:rsidR="00643A54" w:rsidRPr="00311A59" w:rsidRDefault="007B75AC" w:rsidP="00643A54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5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12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Δ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i-2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+…</m:t>
              </m:r>
            </m:e>
          </m:d>
        </m:oMath>
      </m:oMathPara>
    </w:p>
    <w:p w14:paraId="401264FE" w14:textId="53F22AA8" w:rsidR="00311A59" w:rsidRDefault="00311A59" w:rsidP="00311A59">
      <w:pPr>
        <w:rPr>
          <w:sz w:val="24"/>
        </w:rPr>
      </w:pPr>
      <w:r>
        <w:rPr>
          <w:sz w:val="24"/>
        </w:rPr>
        <w:t xml:space="preserve">В этой формуле </w:t>
      </w:r>
      <m:oMath>
        <m:r>
          <m:rPr>
            <m:sty m:val="p"/>
          </m:rPr>
          <w:rPr>
            <w:rFonts w:ascii="Cambria Math" w:hAnsi="Cambria Math"/>
            <w:sz w:val="24"/>
          </w:rPr>
          <m:t>Δ</m:t>
        </m:r>
      </m:oMath>
      <w:r w:rsidRPr="00311A59">
        <w:rPr>
          <w:sz w:val="24"/>
        </w:rPr>
        <w:t xml:space="preserve"> — </w:t>
      </w:r>
      <w:r>
        <w:rPr>
          <w:sz w:val="24"/>
        </w:rPr>
        <w:t>конечная разность.</w:t>
      </w:r>
    </w:p>
    <w:p w14:paraId="0C5B3EC2" w14:textId="6CACA9C0" w:rsidR="00490403" w:rsidRDefault="00490403" w:rsidP="00311A59">
      <w:pPr>
        <w:rPr>
          <w:sz w:val="24"/>
        </w:rPr>
      </w:pPr>
      <w:r>
        <w:rPr>
          <w:sz w:val="24"/>
        </w:rPr>
        <w:t>Общая формула вычисления конечной разности:</w:t>
      </w:r>
    </w:p>
    <w:p w14:paraId="36F923E9" w14:textId="3F8C8519" w:rsidR="00490403" w:rsidRPr="007B75AC" w:rsidRDefault="00490403" w:rsidP="00311A59">
      <w:pPr>
        <w:rPr>
          <w:sz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Δ</m:t>
              </m:r>
            </m:e>
            <m:sup>
              <m:r>
                <w:rPr>
                  <w:rFonts w:ascii="Cambria Math" w:hAnsi="Cambria Math"/>
                  <w:sz w:val="24"/>
                </w:rPr>
                <m:t>m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Δ</m:t>
              </m:r>
            </m:e>
            <m:sup>
              <m:r>
                <w:rPr>
                  <w:rFonts w:ascii="Cambria Math" w:hAnsi="Cambria Math"/>
                  <w:sz w:val="24"/>
                </w:rPr>
                <m:t>m</m:t>
              </m:r>
              <m:r>
                <w:rPr>
                  <w:rFonts w:ascii="Cambria Math" w:hAnsi="Cambria Math"/>
                  <w:sz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  <m:r>
                <w:rPr>
                  <w:rFonts w:ascii="Cambria Math" w:hAnsi="Cambria Math"/>
                  <w:sz w:val="24"/>
                  <w:lang w:val="en-US"/>
                </w:rPr>
                <m:t>+1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Δ</m:t>
              </m:r>
            </m:e>
            <m:sup>
              <m:r>
                <w:rPr>
                  <w:rFonts w:ascii="Cambria Math" w:hAnsi="Cambria Math"/>
                  <w:sz w:val="24"/>
                </w:rPr>
                <m:t>m</m:t>
              </m:r>
              <m:r>
                <w:rPr>
                  <w:rFonts w:ascii="Cambria Math" w:hAnsi="Cambria Math"/>
                  <w:sz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m:rPr>
              <m:nor/>
            </m:rPr>
            <w:rPr>
              <w:rFonts w:ascii="Cambria Math"/>
              <w:sz w:val="24"/>
              <w:lang w:val="en-US"/>
            </w:rPr>
            <m:t>,</m:t>
          </m:r>
          <m:r>
            <m:rPr>
              <m:nor/>
            </m:rPr>
            <w:rPr>
              <w:rFonts w:ascii="Cambria Math"/>
              <w:sz w:val="24"/>
              <w:lang w:val="en-US"/>
            </w:rPr>
            <m:t xml:space="preserve"> </m:t>
          </m:r>
          <m:r>
            <m:rPr>
              <m:nor/>
            </m:rPr>
            <w:rPr>
              <w:sz w:val="24"/>
              <w:lang w:val="en-US"/>
            </w:rPr>
            <m:t>k</m:t>
          </m:r>
          <m:r>
            <w:rPr>
              <w:rFonts w:ascii="Cambria Math" w:hAnsi="Cambria Math"/>
              <w:sz w:val="24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sz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en-US"/>
                </w:rPr>
                <m:t>0,</m:t>
              </m:r>
              <m:r>
                <w:rPr>
                  <w:rFonts w:ascii="Cambria Math" w:hAnsi="Cambria Math"/>
                  <w:sz w:val="24"/>
                </w:rPr>
                <m:t>n</m:t>
              </m:r>
              <m:r>
                <w:rPr>
                  <w:rFonts w:ascii="Cambria Math" w:hAnsi="Cambria Math"/>
                  <w:sz w:val="24"/>
                  <w:lang w:val="en-US"/>
                </w:rPr>
                <m:t>-</m:t>
              </m:r>
              <m:r>
                <w:rPr>
                  <w:rFonts w:ascii="Cambria Math" w:hAnsi="Cambria Math"/>
                  <w:sz w:val="24"/>
                  <w:lang w:val="en-US"/>
                </w:rPr>
                <m:t>m</m:t>
              </m:r>
            </m:e>
          </m:bar>
          <m:r>
            <m:rPr>
              <m:nor/>
            </m:rPr>
            <w:rPr>
              <w:sz w:val="24"/>
              <w:lang w:val="en-US"/>
            </w:rPr>
            <w:tab/>
          </m:r>
        </m:oMath>
      </m:oMathPara>
    </w:p>
    <w:p w14:paraId="4E17D2AA" w14:textId="54DF0F3D" w:rsidR="007B75AC" w:rsidRDefault="007B75AC" w:rsidP="00311A59">
      <w:pPr>
        <w:rPr>
          <w:sz w:val="24"/>
        </w:rPr>
      </w:pPr>
      <w:r>
        <w:rPr>
          <w:sz w:val="24"/>
        </w:rPr>
        <w:t>Соответственно,</w:t>
      </w:r>
    </w:p>
    <w:p w14:paraId="0C586829" w14:textId="486ABB34" w:rsidR="007B75AC" w:rsidRPr="007B75AC" w:rsidRDefault="007B75AC" w:rsidP="00311A59">
      <w:pPr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Δ</m:t>
              </m:r>
              <m:ctrlPr>
                <w:rPr>
                  <w:rFonts w:ascii="Cambria Math" w:hAnsi="Cambria Math"/>
                  <w:sz w:val="24"/>
                </w:rPr>
              </m:ctrlPr>
            </m:e>
            <m:sup>
              <m:r>
                <w:rPr>
                  <w:rFonts w:ascii="Cambria Math" w:hAnsi="Cambria Math"/>
                  <w:sz w:val="24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</m:oMath>
      </m:oMathPara>
    </w:p>
    <w:p w14:paraId="419C9767" w14:textId="0CDAE98D" w:rsidR="007B75AC" w:rsidRPr="007B75AC" w:rsidRDefault="007B75AC" w:rsidP="00311A59">
      <w:pPr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w:lastRenderedPageBreak/>
            <m:t>Δ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k+1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>,</m:t>
          </m:r>
          <m:r>
            <m:rPr>
              <m:nor/>
            </m:rPr>
            <w:rPr>
              <w:sz w:val="24"/>
            </w:rPr>
            <m:t xml:space="preserve"> </m:t>
          </m:r>
          <m:r>
            <m:rPr>
              <m:nor/>
            </m:rPr>
            <w:rPr>
              <w:sz w:val="24"/>
              <w:lang w:val="en-US"/>
            </w:rPr>
            <m:t>k</m:t>
          </m:r>
          <m:r>
            <w:rPr>
              <w:rFonts w:ascii="Cambria Math" w:hAnsi="Cambria Math"/>
              <w:sz w:val="24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sz w:val="24"/>
                </w:rPr>
              </m:ctrlPr>
            </m:barPr>
            <m:e>
              <m:r>
                <w:rPr>
                  <w:rFonts w:ascii="Cambria Math" w:hAnsi="Cambria Math"/>
                  <w:sz w:val="24"/>
                </w:rPr>
                <m:t>0,n-1</m:t>
              </m:r>
            </m:e>
          </m:bar>
          <m:r>
            <w:rPr>
              <w:rFonts w:ascii="Cambria Math" w:hAnsi="Cambria Math"/>
              <w:sz w:val="24"/>
            </w:rPr>
            <m:t>.</m:t>
          </m:r>
        </m:oMath>
      </m:oMathPara>
    </w:p>
    <w:p w14:paraId="453E750E" w14:textId="1150E5FC" w:rsidR="007B75AC" w:rsidRPr="007B75AC" w:rsidRDefault="007B75AC" w:rsidP="00311A59">
      <w:pPr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Δ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k+2</m:t>
              </m:r>
            </m:sub>
          </m:sSub>
          <m:r>
            <w:rPr>
              <w:rFonts w:ascii="Cambria Math" w:hAnsi="Cambria Math"/>
              <w:sz w:val="24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k+1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>,</m:t>
          </m:r>
          <m:r>
            <m:rPr>
              <m:nor/>
            </m:rPr>
            <w:rPr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>k=</m:t>
          </m:r>
          <m:bar>
            <m:barPr>
              <m:pos m:val="top"/>
              <m:ctrlPr>
                <w:rPr>
                  <w:rFonts w:ascii="Cambria Math" w:hAnsi="Cambria Math"/>
                  <w:sz w:val="24"/>
                </w:rPr>
              </m:ctrlPr>
            </m:barPr>
            <m:e>
              <m:r>
                <w:rPr>
                  <w:rFonts w:ascii="Cambria Math" w:hAnsi="Cambria Math"/>
                  <w:sz w:val="24"/>
                </w:rPr>
                <m:t>0,n-2</m:t>
              </m:r>
            </m:e>
          </m:bar>
          <m:r>
            <w:rPr>
              <w:rFonts w:ascii="Cambria Math" w:hAnsi="Cambria Math"/>
              <w:sz w:val="24"/>
            </w:rPr>
            <m:t>.</m:t>
          </m:r>
        </m:oMath>
      </m:oMathPara>
    </w:p>
    <w:p w14:paraId="29B83C4A" w14:textId="36CF9978" w:rsidR="007B75AC" w:rsidRPr="007B75AC" w:rsidRDefault="007B75AC" w:rsidP="007B75AC">
      <w:pPr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Δ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k+3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3f</m:t>
              </m:r>
            </m:e>
            <m:sub>
              <m:r>
                <w:rPr>
                  <w:rFonts w:ascii="Cambria Math" w:hAnsi="Cambria Math"/>
                  <w:sz w:val="24"/>
                </w:rPr>
                <m:t>k+1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k+2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3f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>,</m:t>
          </m:r>
          <m:r>
            <m:rPr>
              <m:nor/>
            </m:rPr>
            <w:rPr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>k=</m:t>
          </m:r>
          <m:bar>
            <m:barPr>
              <m:pos m:val="top"/>
              <m:ctrlPr>
                <w:rPr>
                  <w:rFonts w:ascii="Cambria Math" w:hAnsi="Cambria Math"/>
                  <w:sz w:val="24"/>
                </w:rPr>
              </m:ctrlPr>
            </m:barPr>
            <m:e>
              <m:r>
                <w:rPr>
                  <w:rFonts w:ascii="Cambria Math" w:hAnsi="Cambria Math"/>
                  <w:sz w:val="24"/>
                </w:rPr>
                <m:t>0,n-</m:t>
              </m:r>
              <m:r>
                <w:rPr>
                  <w:rFonts w:ascii="Cambria Math" w:hAnsi="Cambria Math"/>
                  <w:sz w:val="24"/>
                </w:rPr>
                <m:t>3</m:t>
              </m:r>
            </m:e>
          </m:bar>
          <m:r>
            <w:rPr>
              <w:rFonts w:ascii="Cambria Math" w:hAnsi="Cambria Math"/>
              <w:sz w:val="24"/>
            </w:rPr>
            <m:t>.</m:t>
          </m:r>
        </m:oMath>
      </m:oMathPara>
    </w:p>
    <w:p w14:paraId="6793BCA0" w14:textId="4006A696" w:rsidR="007B75AC" w:rsidRPr="003B4FC7" w:rsidRDefault="003B4FC7" w:rsidP="003B4FC7">
      <w:pPr>
        <w:ind w:firstLine="0"/>
        <w:rPr>
          <w:sz w:val="24"/>
        </w:rPr>
      </w:pPr>
      <w:r>
        <w:rPr>
          <w:sz w:val="24"/>
        </w:rPr>
        <w:t xml:space="preserve">Именно это и определяет необходимость применения второй интерполяционной формулы Ньютона — интерполирование происходит назад, так как для разности порядка </w:t>
      </w:r>
      <w:r>
        <w:rPr>
          <w:sz w:val="24"/>
          <w:lang w:val="en-US"/>
        </w:rPr>
        <w:t>m</w:t>
      </w:r>
      <w:r w:rsidRPr="003B4FC7">
        <w:rPr>
          <w:sz w:val="24"/>
        </w:rPr>
        <w:t xml:space="preserve"> </w:t>
      </w:r>
      <w:r>
        <w:rPr>
          <w:sz w:val="24"/>
        </w:rPr>
        <w:t xml:space="preserve">нужен элемент с индексом </w:t>
      </w:r>
      <w:r>
        <w:rPr>
          <w:sz w:val="24"/>
          <w:lang w:val="en-US"/>
        </w:rPr>
        <w:t>k</w:t>
      </w:r>
      <w:r w:rsidRPr="003B4FC7">
        <w:rPr>
          <w:sz w:val="24"/>
        </w:rPr>
        <w:t>+</w:t>
      </w:r>
      <w:r>
        <w:rPr>
          <w:sz w:val="24"/>
          <w:lang w:val="en-US"/>
        </w:rPr>
        <w:t>m</w:t>
      </w:r>
      <w:r w:rsidRPr="003B4FC7">
        <w:rPr>
          <w:sz w:val="24"/>
        </w:rPr>
        <w:t>.</w:t>
      </w:r>
      <w:bookmarkStart w:id="2" w:name="_GoBack"/>
      <w:bookmarkEnd w:id="2"/>
    </w:p>
    <w:p w14:paraId="375FAD6C" w14:textId="0309E449" w:rsidR="00F9328E" w:rsidRDefault="00643A54" w:rsidP="00F9328E">
      <w:pPr>
        <w:rPr>
          <w:sz w:val="24"/>
        </w:rPr>
      </w:pPr>
      <w:r>
        <w:rPr>
          <w:sz w:val="24"/>
        </w:rPr>
        <w:t xml:space="preserve">Помимо этого, есть семейство </w:t>
      </w:r>
      <w:r w:rsidR="00F9328E">
        <w:rPr>
          <w:sz w:val="24"/>
        </w:rPr>
        <w:t>интерполяционных</w:t>
      </w:r>
      <w:r>
        <w:rPr>
          <w:sz w:val="24"/>
        </w:rPr>
        <w:t xml:space="preserve"> методов, или методов Адамса</w:t>
      </w:r>
      <w:r w:rsidR="00F9328E">
        <w:rPr>
          <w:sz w:val="24"/>
        </w:rPr>
        <w:t>-</w:t>
      </w:r>
      <w:proofErr w:type="spellStart"/>
      <w:r w:rsidR="00F9328E">
        <w:rPr>
          <w:sz w:val="24"/>
        </w:rPr>
        <w:t>Моултона</w:t>
      </w:r>
      <w:proofErr w:type="spellEnd"/>
      <w:r w:rsidR="00F9328E">
        <w:rPr>
          <w:sz w:val="24"/>
        </w:rPr>
        <w:t xml:space="preserve">. Для этого необходимо выполнить замену </w:t>
      </w:r>
      <m:oMath>
        <m:r>
          <w:rPr>
            <w:rFonts w:ascii="Cambria Math" w:hAnsi="Cambria Math"/>
            <w:sz w:val="24"/>
          </w:rPr>
          <m:t>x=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i+1</m:t>
            </m:r>
          </m:sub>
        </m:sSub>
        <m:r>
          <w:rPr>
            <w:rFonts w:ascii="Cambria Math" w:hAnsi="Cambria Math"/>
            <w:sz w:val="24"/>
          </w:rPr>
          <m:t>+qh</m:t>
        </m:r>
      </m:oMath>
      <w:r w:rsidR="00F9328E">
        <w:rPr>
          <w:sz w:val="24"/>
        </w:rPr>
        <w:t xml:space="preserve"> в интеграле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>=</m:t>
        </m:r>
        <m:nary>
          <m:naryPr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i/>
                <w:sz w:val="24"/>
              </w:rPr>
            </m:ctrlPr>
          </m:sub>
          <m:sup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</w:rPr>
              <m:t>dq</m:t>
            </m:r>
            <m:ctrlPr>
              <w:rPr>
                <w:rFonts w:ascii="Cambria Math" w:hAnsi="Cambria Math"/>
                <w:i/>
                <w:sz w:val="24"/>
              </w:rPr>
            </m:ctrlPr>
          </m:e>
        </m:nary>
      </m:oMath>
      <w:r w:rsidR="00F9328E">
        <w:rPr>
          <w:sz w:val="24"/>
        </w:rPr>
        <w:t>. Соответственно, получим:</w:t>
      </w:r>
    </w:p>
    <w:p w14:paraId="5F6A90F3" w14:textId="675D330B" w:rsidR="00F9328E" w:rsidRPr="00C00F97" w:rsidRDefault="007B75AC" w:rsidP="00F9328E">
      <w:pPr>
        <w:spacing w:after="160" w:line="259" w:lineRule="auto"/>
        <w:ind w:firstLine="0"/>
        <w:jc w:val="left"/>
        <w:rPr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nary>
            <m:naryPr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-1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sub>
            <m:sup>
              <m:r>
                <w:rPr>
                  <w:rFonts w:ascii="Cambria Math" w:hAnsi="Cambria Math"/>
                  <w:sz w:val="24"/>
                </w:rPr>
                <m:t>0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+qh</m:t>
                  </m:r>
                </m:e>
              </m:d>
              <m:r>
                <w:rPr>
                  <w:rFonts w:ascii="Cambria Math" w:hAnsi="Cambria Math"/>
                  <w:sz w:val="24"/>
                </w:rPr>
                <m:t>dq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</m:nary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12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Δ</m:t>
              </m:r>
              <m:ctrlPr>
                <w:rPr>
                  <w:rFonts w:ascii="Cambria Math" w:hAnsi="Cambria Math"/>
                  <w:sz w:val="24"/>
                </w:rPr>
              </m:ctrlP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i-1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24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Δ</m:t>
              </m:r>
              <m:ctrlPr>
                <w:rPr>
                  <w:rFonts w:ascii="Cambria Math" w:hAnsi="Cambria Math"/>
                  <w:sz w:val="24"/>
                </w:rPr>
              </m:ctrlP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i-2</m:t>
              </m:r>
            </m:sub>
          </m:sSub>
          <m:r>
            <w:rPr>
              <w:rFonts w:ascii="Cambria Math" w:hAnsi="Cambria Math"/>
              <w:sz w:val="24"/>
            </w:rPr>
            <m:t>…</m:t>
          </m:r>
        </m:oMath>
      </m:oMathPara>
    </w:p>
    <w:p w14:paraId="445EAA6F" w14:textId="77777777" w:rsidR="00C00F97" w:rsidRDefault="00C00F97" w:rsidP="00C00F97">
      <w:pPr>
        <w:spacing w:after="160" w:line="259" w:lineRule="auto"/>
        <w:ind w:firstLine="0"/>
        <w:jc w:val="left"/>
        <w:rPr>
          <w:sz w:val="24"/>
        </w:rPr>
      </w:pPr>
      <w:r>
        <w:rPr>
          <w:sz w:val="24"/>
        </w:rPr>
        <w:t>Отсюда следует конечноразностная формула семейства методов Адама-</w:t>
      </w:r>
      <w:proofErr w:type="spellStart"/>
      <w:r>
        <w:rPr>
          <w:sz w:val="24"/>
        </w:rPr>
        <w:t>Моултона</w:t>
      </w:r>
      <w:proofErr w:type="spellEnd"/>
      <w:r>
        <w:rPr>
          <w:sz w:val="24"/>
        </w:rPr>
        <w:t>:</w:t>
      </w:r>
    </w:p>
    <w:p w14:paraId="28579E3F" w14:textId="1D861396" w:rsidR="00C00F97" w:rsidRPr="00C00F97" w:rsidRDefault="007B75AC" w:rsidP="00F9328E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12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Δ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24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Δ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i-2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…</m:t>
              </m:r>
            </m:e>
          </m:d>
        </m:oMath>
      </m:oMathPara>
    </w:p>
    <w:p w14:paraId="62F5F1AD" w14:textId="3EBC3E49" w:rsidR="000B43A5" w:rsidRPr="00F9328E" w:rsidRDefault="000B43A5" w:rsidP="00F9328E">
      <w:pPr>
        <w:rPr>
          <w:sz w:val="24"/>
        </w:rPr>
      </w:pPr>
      <w:r>
        <w:rPr>
          <w:sz w:val="24"/>
        </w:rPr>
        <w:t>Предиктор-</w:t>
      </w:r>
      <w:proofErr w:type="spellStart"/>
      <w:r>
        <w:rPr>
          <w:sz w:val="24"/>
        </w:rPr>
        <w:t>корректорная</w:t>
      </w:r>
      <w:proofErr w:type="spellEnd"/>
      <w:r>
        <w:rPr>
          <w:sz w:val="24"/>
        </w:rPr>
        <w:t xml:space="preserve"> схема подразумевает сов</w:t>
      </w:r>
      <w:r w:rsidR="000868E0">
        <w:rPr>
          <w:sz w:val="24"/>
        </w:rPr>
        <w:t xml:space="preserve">местное использование явных и неявных методов одного или смежных порядков. Сначала значение решения задачи Коши в точке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i+1</m:t>
            </m:r>
          </m:sub>
        </m:sSub>
      </m:oMath>
      <w:r w:rsidR="000868E0" w:rsidRPr="000868E0">
        <w:rPr>
          <w:sz w:val="24"/>
        </w:rPr>
        <w:t xml:space="preserve"> </w:t>
      </w:r>
      <w:r w:rsidR="000868E0">
        <w:rPr>
          <w:sz w:val="24"/>
        </w:rPr>
        <w:t xml:space="preserve">прогнозируется явным методом, затем уточняется неявным. </w:t>
      </w:r>
    </w:p>
    <w:p w14:paraId="165286B4" w14:textId="56224E1B" w:rsidR="000868E0" w:rsidRDefault="000868E0" w:rsidP="000B43A5">
      <w:pPr>
        <w:rPr>
          <w:sz w:val="24"/>
        </w:rPr>
      </w:pPr>
      <w:r>
        <w:rPr>
          <w:sz w:val="24"/>
        </w:rPr>
        <w:t>Составим пару «предиктор-корректор» для порядка предиктора 2 и порядка корректора 3</w:t>
      </w:r>
      <w:r w:rsidR="00F9328E" w:rsidRPr="00F9328E">
        <w:rPr>
          <w:sz w:val="24"/>
        </w:rPr>
        <w:t xml:space="preserve">. </w:t>
      </w:r>
      <w:r w:rsidR="00F9328E">
        <w:rPr>
          <w:sz w:val="24"/>
        </w:rPr>
        <w:t xml:space="preserve">Для этого подставим параметр </w:t>
      </w:r>
      <w:r w:rsidR="00F9328E">
        <w:rPr>
          <w:sz w:val="24"/>
          <w:lang w:val="en-US"/>
        </w:rPr>
        <w:t>k</w:t>
      </w:r>
      <w:r w:rsidR="00F9328E" w:rsidRPr="00F9328E">
        <w:rPr>
          <w:sz w:val="24"/>
        </w:rPr>
        <w:t xml:space="preserve"> = 2 </w:t>
      </w:r>
      <w:r w:rsidR="00F9328E">
        <w:rPr>
          <w:sz w:val="24"/>
        </w:rPr>
        <w:t>и 3 соответственно, а также раскроем конечные разности</w:t>
      </w:r>
      <w:r>
        <w:rPr>
          <w:sz w:val="24"/>
        </w:rPr>
        <w:t>:</w:t>
      </w:r>
    </w:p>
    <w:p w14:paraId="4BB5F74F" w14:textId="5E7A92CF" w:rsidR="000868E0" w:rsidRPr="0033205B" w:rsidRDefault="007B75AC" w:rsidP="000B43A5">
      <w:pPr>
        <w:rPr>
          <w:i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i+1</m:t>
              </m:r>
            </m:sub>
            <m:sup>
              <m:r>
                <w:rPr>
                  <w:rFonts w:ascii="Cambria Math" w:hAnsi="Cambria Math"/>
                  <w:sz w:val="24"/>
                </w:rPr>
                <m:t>pred</m:t>
              </m:r>
            </m:sup>
          </m:sSubSup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h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3f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</w:rPr>
            <m:t xml:space="preserve">   </m:t>
          </m:r>
          <m:r>
            <w:rPr>
              <w:rFonts w:ascii="Cambria Math" w:hAnsi="Cambria Math"/>
              <w:sz w:val="24"/>
              <w:lang w:val="en-US"/>
            </w:rPr>
            <m:t>(2)</m:t>
          </m:r>
        </m:oMath>
      </m:oMathPara>
    </w:p>
    <w:p w14:paraId="77FA940E" w14:textId="03446145" w:rsidR="000868E0" w:rsidRPr="0033205B" w:rsidRDefault="007B75AC" w:rsidP="000B43A5">
      <w:pPr>
        <w:rPr>
          <w:i/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i+1</m:t>
              </m:r>
            </m:sub>
            <m:sup>
              <m:r>
                <w:rPr>
                  <w:rFonts w:ascii="Cambria Math" w:hAnsi="Cambria Math"/>
                  <w:sz w:val="24"/>
                </w:rPr>
                <m:t>corr</m:t>
              </m:r>
            </m:sup>
          </m:sSubSup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h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12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5f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pred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4"/>
                </w:rPr>
                <m:t>+8f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</w:rPr>
            <m:t xml:space="preserve">  (3)</m:t>
          </m:r>
        </m:oMath>
      </m:oMathPara>
    </w:p>
    <w:p w14:paraId="43F4CB80" w14:textId="220F3C84" w:rsidR="00311A59" w:rsidRDefault="00311A59" w:rsidP="000B43A5">
      <w:pPr>
        <w:rPr>
          <w:sz w:val="24"/>
        </w:rPr>
      </w:pPr>
      <w:r>
        <w:rPr>
          <w:sz w:val="24"/>
        </w:rPr>
        <w:t>Так как предиктору и корректору требуется два предыдущих значения, вычислим их с помощью метода Рунге-Кутты.</w:t>
      </w:r>
    </w:p>
    <w:p w14:paraId="4655732F" w14:textId="3C7086EB" w:rsidR="0033205B" w:rsidRPr="000868E0" w:rsidRDefault="0033205B" w:rsidP="000B43A5">
      <w:pPr>
        <w:rPr>
          <w:sz w:val="24"/>
        </w:rPr>
      </w:pPr>
      <w:r>
        <w:rPr>
          <w:sz w:val="24"/>
        </w:rPr>
        <w:t>Вычисления производятся непосредственно по формулам 2 и 3.</w:t>
      </w:r>
    </w:p>
    <w:p w14:paraId="59C194C0" w14:textId="670B3AD6" w:rsidR="000868E0" w:rsidRDefault="000868E0" w:rsidP="000B43A5">
      <w:pPr>
        <w:rPr>
          <w:sz w:val="24"/>
        </w:rPr>
      </w:pPr>
    </w:p>
    <w:p w14:paraId="34DD0DFE" w14:textId="77777777" w:rsidR="00150254" w:rsidRPr="000868E0" w:rsidRDefault="00150254" w:rsidP="000B43A5">
      <w:pPr>
        <w:rPr>
          <w:sz w:val="24"/>
        </w:rPr>
      </w:pPr>
    </w:p>
    <w:p w14:paraId="4DFD1254" w14:textId="3EB446C0" w:rsidR="00880142" w:rsidRPr="00F16817" w:rsidRDefault="00880142" w:rsidP="00F16817">
      <w:pPr>
        <w:pStyle w:val="1"/>
        <w:rPr>
          <w:rFonts w:eastAsia="Times New Roman" w:cs="Times New Roman"/>
        </w:rPr>
      </w:pPr>
      <w:bookmarkStart w:id="3" w:name="_Toc32773195"/>
      <w:r>
        <w:t>Предварительный анализ задачи</w:t>
      </w:r>
      <w:bookmarkEnd w:id="3"/>
    </w:p>
    <w:p w14:paraId="2D6F1454" w14:textId="04AC1DD5" w:rsidR="00CD4D3B" w:rsidRDefault="00CD4D3B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</w:t>
      </w:r>
      <w:r w:rsidR="00F16817">
        <w:rPr>
          <w:sz w:val="24"/>
          <w:szCs w:val="24"/>
          <w:lang w:eastAsia="en-US"/>
        </w:rPr>
        <w:t>численного решения задачи Коши требуется существование Задачи Коши:</w:t>
      </w:r>
    </w:p>
    <w:p w14:paraId="45F79E4F" w14:textId="51806B50" w:rsidR="00CD4D3B" w:rsidRDefault="002F1807" w:rsidP="00CD4D3B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Функция </w:t>
      </w:r>
      <m:oMath>
        <m:r>
          <w:rPr>
            <w:rFonts w:ascii="Cambria Math" w:hAnsi="Cambria Math"/>
            <w:sz w:val="24"/>
            <w:szCs w:val="24"/>
            <w:lang w:eastAsia="en-US"/>
          </w:rPr>
          <m:t xml:space="preserve">f(x, </m:t>
        </m:r>
        <m:r>
          <w:rPr>
            <w:rFonts w:ascii="Cambria Math" w:hAnsi="Cambria Math"/>
            <w:sz w:val="24"/>
            <w:szCs w:val="24"/>
            <w:lang w:val="en-US" w:eastAsia="en-US"/>
          </w:rPr>
          <m:t>y</m:t>
        </m:r>
        <m:r>
          <w:rPr>
            <w:rFonts w:ascii="Cambria Math" w:hAnsi="Cambria Math"/>
            <w:sz w:val="24"/>
            <w:szCs w:val="24"/>
            <w:lang w:eastAsia="en-US"/>
          </w:rPr>
          <m:t>)</m:t>
        </m:r>
      </m:oMath>
      <w:r w:rsidRPr="002F1807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должна быть </w:t>
      </w:r>
      <w:r w:rsidR="00F16817">
        <w:rPr>
          <w:sz w:val="24"/>
          <w:szCs w:val="24"/>
          <w:lang w:eastAsia="en-US"/>
        </w:rPr>
        <w:t>непрерывна в области определения</w:t>
      </w:r>
      <w:r w:rsidR="00845D27">
        <w:rPr>
          <w:sz w:val="24"/>
          <w:szCs w:val="24"/>
          <w:lang w:eastAsia="en-US"/>
        </w:rPr>
        <w:t>;</w:t>
      </w:r>
    </w:p>
    <w:p w14:paraId="5D80D202" w14:textId="37CC2479" w:rsidR="006C4B51" w:rsidRPr="00F16817" w:rsidRDefault="00845D27" w:rsidP="00845D27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 w:rsidRPr="00845D27">
        <w:rPr>
          <w:sz w:val="24"/>
          <w:szCs w:val="24"/>
          <w:lang w:eastAsia="en-US"/>
        </w:rPr>
        <w:t xml:space="preserve">Функция </w:t>
      </w:r>
      <m:oMath>
        <m:r>
          <w:rPr>
            <w:rFonts w:ascii="Cambria Math" w:hAnsi="Cambria Math"/>
            <w:sz w:val="24"/>
            <w:szCs w:val="24"/>
            <w:lang w:eastAsia="en-US"/>
          </w:rPr>
          <m:t xml:space="preserve">f(x, </m:t>
        </m:r>
        <m:r>
          <w:rPr>
            <w:rFonts w:ascii="Cambria Math" w:hAnsi="Cambria Math"/>
            <w:sz w:val="24"/>
            <w:szCs w:val="24"/>
            <w:lang w:val="en-US" w:eastAsia="en-US"/>
          </w:rPr>
          <m:t>y</m:t>
        </m:r>
        <m:r>
          <w:rPr>
            <w:rFonts w:ascii="Cambria Math" w:hAnsi="Cambria Math"/>
            <w:sz w:val="24"/>
            <w:szCs w:val="24"/>
            <w:lang w:eastAsia="en-US"/>
          </w:rPr>
          <m:t>)</m:t>
        </m:r>
      </m:oMath>
      <w:r w:rsidRPr="00845D27">
        <w:rPr>
          <w:sz w:val="24"/>
          <w:szCs w:val="24"/>
          <w:lang w:eastAsia="en-US"/>
        </w:rPr>
        <w:t xml:space="preserve"> должна</w:t>
      </w:r>
      <w:r>
        <w:rPr>
          <w:sz w:val="24"/>
          <w:szCs w:val="24"/>
          <w:lang w:eastAsia="en-US"/>
        </w:rPr>
        <w:t xml:space="preserve"> </w:t>
      </w:r>
      <w:r w:rsidR="00F16817">
        <w:rPr>
          <w:sz w:val="24"/>
          <w:szCs w:val="24"/>
          <w:lang w:eastAsia="en-US"/>
        </w:rPr>
        <w:t xml:space="preserve">удовлетворять условию Липшица по аргументу </w:t>
      </w:r>
      <w:r w:rsidR="00F16817">
        <w:rPr>
          <w:sz w:val="24"/>
          <w:szCs w:val="24"/>
          <w:lang w:val="en-US" w:eastAsia="en-US"/>
        </w:rPr>
        <w:t>y:</w:t>
      </w:r>
    </w:p>
    <w:p w14:paraId="3EDB8DF4" w14:textId="0AC4A23C" w:rsidR="00F16817" w:rsidRPr="00C91895" w:rsidRDefault="007B75AC" w:rsidP="00F16817">
      <w:pPr>
        <w:pStyle w:val="aa"/>
        <w:ind w:left="786" w:firstLine="0"/>
        <w:rPr>
          <w:sz w:val="24"/>
          <w:szCs w:val="24"/>
          <w:lang w:eastAsia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≤</m:t>
          </m:r>
          <m:r>
            <w:rPr>
              <w:rFonts w:ascii="Cambria Math" w:hAnsi="Cambria Math"/>
              <w:sz w:val="24"/>
              <w:szCs w:val="24"/>
              <w:lang w:eastAsia="en-US"/>
            </w:rPr>
            <m:t>L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5DE3612F" w14:textId="464EC652" w:rsidR="00C91895" w:rsidRPr="00147BE5" w:rsidRDefault="00C91895" w:rsidP="00C91895">
      <w:pPr>
        <w:pStyle w:val="aa"/>
        <w:ind w:left="786" w:firstLine="0"/>
        <w:rPr>
          <w:sz w:val="24"/>
          <w:szCs w:val="24"/>
          <w:lang w:eastAsia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w:lastRenderedPageBreak/>
            <m:t>∀</m:t>
          </m:r>
          <m:r>
            <w:rPr>
              <w:rFonts w:ascii="Cambria Math" w:hAnsi="Cambria Math"/>
              <w:sz w:val="24"/>
              <w:szCs w:val="24"/>
              <w:lang w:eastAsia="en-US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a,b</m:t>
              </m:r>
            </m:e>
          </m:d>
        </m:oMath>
      </m:oMathPara>
    </w:p>
    <w:p w14:paraId="571B0603" w14:textId="0525687F" w:rsidR="00147BE5" w:rsidRPr="00147BE5" w:rsidRDefault="00147BE5" w:rsidP="00147BE5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Исследуемая функция удовлетворяет обоим условиям.</w:t>
      </w:r>
    </w:p>
    <w:p w14:paraId="4E5082CD" w14:textId="1722CD3F" w:rsidR="00880142" w:rsidRDefault="00060C45" w:rsidP="00B80F7A">
      <w:pPr>
        <w:pStyle w:val="1"/>
      </w:pPr>
      <w:bookmarkStart w:id="4" w:name="_Toc32773196"/>
      <w:r>
        <w:t>Т</w:t>
      </w:r>
      <w:r w:rsidR="00B1509D">
        <w:t>естовый пример</w:t>
      </w:r>
      <w:bookmarkEnd w:id="4"/>
    </w:p>
    <w:p w14:paraId="134BA665" w14:textId="77777777" w:rsidR="00150254" w:rsidRDefault="00C91895" w:rsidP="00C91895">
      <w:pPr>
        <w:rPr>
          <w:sz w:val="24"/>
        </w:rPr>
      </w:pPr>
      <w:r>
        <w:rPr>
          <w:sz w:val="24"/>
        </w:rPr>
        <w:t xml:space="preserve">Решим </w:t>
      </w:r>
      <w:r w:rsidR="00150254">
        <w:rPr>
          <w:sz w:val="24"/>
        </w:rPr>
        <w:t>предиктор-</w:t>
      </w:r>
      <w:proofErr w:type="spellStart"/>
      <w:r w:rsidR="00150254">
        <w:rPr>
          <w:sz w:val="24"/>
        </w:rPr>
        <w:t>корректорным</w:t>
      </w:r>
      <w:proofErr w:type="spellEnd"/>
      <w:r w:rsidR="00150254">
        <w:rPr>
          <w:sz w:val="24"/>
        </w:rPr>
        <w:t xml:space="preserve"> методом Адамса </w:t>
      </w:r>
      <w:r>
        <w:rPr>
          <w:sz w:val="24"/>
        </w:rPr>
        <w:t>3-го порядка уравнение</w:t>
      </w:r>
    </w:p>
    <w:p w14:paraId="2D28A515" w14:textId="710621CD" w:rsidR="00C91895" w:rsidRDefault="00C91895" w:rsidP="00C91895">
      <w:pPr>
        <w:rPr>
          <w:sz w:val="24"/>
        </w:rPr>
      </w:pPr>
      <w:r>
        <w:rPr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dy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dx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w:rPr>
            <w:rFonts w:ascii="Cambria Math" w:hAnsi="Cambria Math"/>
            <w:sz w:val="24"/>
          </w:rPr>
          <m:t>=-y,y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=1</m:t>
        </m:r>
      </m:oMath>
      <w:r w:rsidRPr="00C91895">
        <w:rPr>
          <w:sz w:val="24"/>
        </w:rPr>
        <w:t>.</w:t>
      </w:r>
    </w:p>
    <w:p w14:paraId="28A8431B" w14:textId="11C6E16A" w:rsidR="00585C65" w:rsidRPr="00585C65" w:rsidRDefault="00585C65" w:rsidP="00585C65">
      <w:pPr>
        <w:rPr>
          <w:sz w:val="24"/>
        </w:rPr>
      </w:pPr>
      <w:r>
        <w:rPr>
          <w:sz w:val="24"/>
        </w:rPr>
        <w:t xml:space="preserve">Точное решение данного уравнения: </w:t>
      </w:r>
      <m:oMath>
        <m:r>
          <w:rPr>
            <w:rFonts w:ascii="Cambria Math" w:hAnsi="Cambria Math"/>
            <w:sz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-x</m:t>
            </m:r>
          </m:sup>
        </m:sSup>
      </m:oMath>
      <w:r w:rsidRPr="00585C65">
        <w:rPr>
          <w:sz w:val="24"/>
        </w:rPr>
        <w:t>.</w:t>
      </w:r>
    </w:p>
    <w:p w14:paraId="628CF94A" w14:textId="03B41974" w:rsidR="00E11EFE" w:rsidRDefault="00E11EFE" w:rsidP="00E11EFE">
      <w:pPr>
        <w:rPr>
          <w:sz w:val="24"/>
        </w:rPr>
      </w:pPr>
      <w:r>
        <w:rPr>
          <w:sz w:val="24"/>
        </w:rPr>
        <w:t xml:space="preserve">Примем шаг метода за </w:t>
      </w:r>
      <w:r w:rsidRPr="00E11EFE">
        <w:rPr>
          <w:sz w:val="24"/>
        </w:rPr>
        <w:t>0.5.</w:t>
      </w:r>
      <w:r>
        <w:rPr>
          <w:sz w:val="24"/>
        </w:rPr>
        <w:t xml:space="preserve"> За начальную точку выберем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=0</m:t>
        </m:r>
      </m:oMath>
      <w:r w:rsidRPr="00E11EFE">
        <w:rPr>
          <w:sz w:val="24"/>
        </w:rPr>
        <w:t>.</w:t>
      </w:r>
      <w:r>
        <w:rPr>
          <w:sz w:val="24"/>
        </w:rPr>
        <w:t xml:space="preserve"> Так как метод является </w:t>
      </w:r>
      <w:proofErr w:type="spellStart"/>
      <w:r>
        <w:rPr>
          <w:sz w:val="24"/>
        </w:rPr>
        <w:t>трехшаговым</w:t>
      </w:r>
      <w:proofErr w:type="spellEnd"/>
      <w:r>
        <w:rPr>
          <w:sz w:val="24"/>
        </w:rPr>
        <w:t>, выберем для инициализации точку</w:t>
      </w:r>
      <w:r w:rsidRPr="00E11EFE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=-0.5</m:t>
        </m:r>
      </m:oMath>
      <w:r w:rsidRPr="00E11EFE">
        <w:rPr>
          <w:sz w:val="24"/>
        </w:rPr>
        <w:t xml:space="preserve">. </w:t>
      </w:r>
      <w:r>
        <w:rPr>
          <w:sz w:val="24"/>
        </w:rPr>
        <w:t xml:space="preserve">Соответственно, </w:t>
      </w:r>
      <m:oMath>
        <m:r>
          <w:rPr>
            <w:rFonts w:ascii="Cambria Math" w:hAnsi="Cambria Math"/>
            <w:sz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0.5</m:t>
            </m:r>
          </m:sup>
        </m:sSup>
        <m:r>
          <w:rPr>
            <w:rFonts w:ascii="Cambria Math" w:hAnsi="Cambria Math"/>
            <w:sz w:val="24"/>
          </w:rPr>
          <m:t>=1.649</m:t>
        </m:r>
      </m:oMath>
      <w:r w:rsidRPr="00E11EFE">
        <w:rPr>
          <w:sz w:val="24"/>
        </w:rPr>
        <w:t xml:space="preserve">. </w:t>
      </w:r>
    </w:p>
    <w:p w14:paraId="17831378" w14:textId="2914F9FD" w:rsidR="00E11EFE" w:rsidRDefault="00E11EFE" w:rsidP="00E11EFE">
      <w:pPr>
        <w:rPr>
          <w:sz w:val="24"/>
        </w:rPr>
      </w:pPr>
      <w:r>
        <w:rPr>
          <w:sz w:val="24"/>
        </w:rPr>
        <w:t xml:space="preserve">Вычислим 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</w:rPr>
              <m:t>pred</m:t>
            </m:r>
          </m:sup>
        </m:sSubSup>
      </m:oMath>
      <w:r w:rsidRPr="00E11EFE">
        <w:rPr>
          <w:sz w:val="24"/>
        </w:rPr>
        <w:t xml:space="preserve"> </w:t>
      </w:r>
      <w:r>
        <w:rPr>
          <w:sz w:val="24"/>
        </w:rPr>
        <w:t>по формуле (2):</w:t>
      </w:r>
    </w:p>
    <w:p w14:paraId="24C7293E" w14:textId="1C04DD79" w:rsidR="00E11EFE" w:rsidRPr="00E11EFE" w:rsidRDefault="007B75AC" w:rsidP="00E11EFE">
      <w:pPr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pred</m:t>
              </m:r>
            </m:sup>
          </m:sSubSup>
          <m:r>
            <w:rPr>
              <w:rFonts w:ascii="Cambria Math" w:hAnsi="Cambria Math"/>
              <w:sz w:val="24"/>
            </w:rPr>
            <m:t>=1+</m:t>
          </m:r>
          <m:r>
            <w:rPr>
              <w:rFonts w:ascii="Cambria Math" w:hAnsi="Cambria Math"/>
              <w:sz w:val="24"/>
              <w:lang w:val="en-US"/>
            </w:rPr>
            <m:t>0.25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-3-1.649</m:t>
              </m:r>
            </m:e>
          </m:d>
          <m:r>
            <w:rPr>
              <w:rFonts w:ascii="Cambria Math" w:hAnsi="Cambria Math"/>
              <w:sz w:val="24"/>
            </w:rPr>
            <m:t>= 0.66225</m:t>
          </m:r>
        </m:oMath>
      </m:oMathPara>
    </w:p>
    <w:p w14:paraId="3A4B6EA8" w14:textId="0B80445C" w:rsidR="00E11EFE" w:rsidRDefault="00E11EFE" w:rsidP="00E11EFE">
      <w:pPr>
        <w:rPr>
          <w:sz w:val="24"/>
          <w:lang w:val="en-US"/>
        </w:rPr>
      </w:pPr>
      <w:r>
        <w:rPr>
          <w:sz w:val="24"/>
        </w:rPr>
        <w:t>Уточним значение по формуле (3)</w:t>
      </w:r>
      <w:r w:rsidR="000E1F87">
        <w:rPr>
          <w:sz w:val="24"/>
          <w:lang w:val="en-US"/>
        </w:rPr>
        <w:t>:</w:t>
      </w:r>
    </w:p>
    <w:p w14:paraId="52CB2E31" w14:textId="161091FE" w:rsidR="000E1F87" w:rsidRPr="000E1F87" w:rsidRDefault="007B75AC" w:rsidP="00E11EFE">
      <w:pPr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corr</m:t>
              </m:r>
            </m:sup>
          </m:sSubSup>
          <m:r>
            <w:rPr>
              <w:rFonts w:ascii="Cambria Math" w:hAnsi="Cambria Math"/>
              <w:sz w:val="24"/>
            </w:rPr>
            <m:t>=1+0.0417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-3.3113-8-1.6490</m:t>
              </m:r>
            </m:e>
          </m:d>
          <m:r>
            <w:rPr>
              <w:rFonts w:ascii="Cambria Math" w:hAnsi="Cambria Math"/>
              <w:sz w:val="24"/>
            </w:rPr>
            <m:t>= 0.5974</m:t>
          </m:r>
        </m:oMath>
      </m:oMathPara>
    </w:p>
    <w:p w14:paraId="556817B4" w14:textId="334F5B27" w:rsidR="00CD6438" w:rsidRDefault="00CD6438" w:rsidP="00CD6438">
      <w:pPr>
        <w:rPr>
          <w:sz w:val="24"/>
        </w:rPr>
      </w:pPr>
      <w:r>
        <w:rPr>
          <w:sz w:val="24"/>
        </w:rPr>
        <w:t xml:space="preserve">Следовательно,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=0.5974</m:t>
        </m:r>
      </m:oMath>
      <w:r w:rsidRPr="00CD6438">
        <w:rPr>
          <w:sz w:val="24"/>
        </w:rPr>
        <w:t>.</w:t>
      </w:r>
      <w:r>
        <w:rPr>
          <w:sz w:val="24"/>
        </w:rPr>
        <w:t xml:space="preserve"> Повторим вычисления для следующего шага:</w:t>
      </w:r>
    </w:p>
    <w:p w14:paraId="489ED526" w14:textId="3B40C303" w:rsidR="00CD6438" w:rsidRDefault="00CD6438" w:rsidP="00CD6438">
      <w:pPr>
        <w:rPr>
          <w:sz w:val="24"/>
        </w:rPr>
      </w:pPr>
      <w:r>
        <w:rPr>
          <w:sz w:val="24"/>
        </w:rPr>
        <w:t xml:space="preserve">Вычислим 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</w:rPr>
              <m:t>pred</m:t>
            </m:r>
          </m:sup>
        </m:sSubSup>
      </m:oMath>
      <w:r w:rsidRPr="00E11EFE">
        <w:rPr>
          <w:sz w:val="24"/>
        </w:rPr>
        <w:t xml:space="preserve"> </w:t>
      </w:r>
      <w:r>
        <w:rPr>
          <w:sz w:val="24"/>
        </w:rPr>
        <w:t>по формуле (2):</w:t>
      </w:r>
    </w:p>
    <w:p w14:paraId="1063DBB7" w14:textId="49633CA4" w:rsidR="00CD6438" w:rsidRPr="00E11EFE" w:rsidRDefault="007B75AC" w:rsidP="00CD6438">
      <w:pPr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</w:rPr>
                <m:t>pred</m:t>
              </m:r>
            </m:sup>
          </m:sSubSup>
          <m:r>
            <w:rPr>
              <w:rFonts w:ascii="Cambria Math" w:hAnsi="Cambria Math"/>
              <w:sz w:val="24"/>
            </w:rPr>
            <m:t>=0.5974+</m:t>
          </m:r>
          <m:r>
            <w:rPr>
              <w:rFonts w:ascii="Cambria Math" w:hAnsi="Cambria Math"/>
              <w:sz w:val="24"/>
              <w:lang w:val="en-US"/>
            </w:rPr>
            <m:t>0.25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 xml:space="preserve"> -1.7922+1</m:t>
              </m:r>
            </m:e>
          </m:d>
          <m:r>
            <w:rPr>
              <w:rFonts w:ascii="Cambria Math" w:hAnsi="Cambria Math"/>
              <w:sz w:val="24"/>
            </w:rPr>
            <m:t>= 0.3994</m:t>
          </m:r>
        </m:oMath>
      </m:oMathPara>
    </w:p>
    <w:p w14:paraId="61F0A4D7" w14:textId="77777777" w:rsidR="00CD6438" w:rsidRDefault="00CD6438" w:rsidP="00CD6438">
      <w:pPr>
        <w:rPr>
          <w:sz w:val="24"/>
          <w:lang w:val="en-US"/>
        </w:rPr>
      </w:pPr>
      <w:r>
        <w:rPr>
          <w:sz w:val="24"/>
        </w:rPr>
        <w:t>Уточним значение по формуле (3)</w:t>
      </w:r>
      <w:r>
        <w:rPr>
          <w:sz w:val="24"/>
          <w:lang w:val="en-US"/>
        </w:rPr>
        <w:t>:</w:t>
      </w:r>
    </w:p>
    <w:p w14:paraId="67F0B022" w14:textId="237AC4AA" w:rsidR="00CD6438" w:rsidRPr="000E1F87" w:rsidRDefault="007B75AC" w:rsidP="00CD6438">
      <w:pPr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</w:rPr>
                <m:t>corr</m:t>
              </m:r>
            </m:sup>
          </m:sSubSup>
          <m:r>
            <w:rPr>
              <w:rFonts w:ascii="Cambria Math" w:hAnsi="Cambria Math"/>
              <w:sz w:val="24"/>
            </w:rPr>
            <m:t>=0.5974+0.0417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-1.9968-4.7793+1</m:t>
              </m:r>
            </m:e>
          </m:d>
          <m:r>
            <w:rPr>
              <w:rFonts w:ascii="Cambria Math" w:hAnsi="Cambria Math"/>
              <w:sz w:val="24"/>
            </w:rPr>
            <m:t>= 0.3567</m:t>
          </m:r>
        </m:oMath>
      </m:oMathPara>
    </w:p>
    <w:p w14:paraId="0668A3CA" w14:textId="77777777" w:rsidR="00CD6438" w:rsidRPr="00CD6438" w:rsidRDefault="00CD6438" w:rsidP="00CD6438">
      <w:pPr>
        <w:rPr>
          <w:sz w:val="24"/>
        </w:rPr>
      </w:pPr>
    </w:p>
    <w:p w14:paraId="0099388B" w14:textId="582E57F5" w:rsidR="00EF5B74" w:rsidRDefault="00EF5B74" w:rsidP="00C91895">
      <w:pPr>
        <w:rPr>
          <w:sz w:val="24"/>
        </w:rPr>
      </w:pPr>
      <w:r>
        <w:rPr>
          <w:sz w:val="24"/>
        </w:rPr>
        <w:t>Ниже представлен график численного решения:</w:t>
      </w:r>
    </w:p>
    <w:p w14:paraId="04F12E8B" w14:textId="56337AC7" w:rsidR="00EF5B74" w:rsidRDefault="00EF5B74" w:rsidP="00EF5B74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2E71E1F" wp14:editId="2CEDB804">
            <wp:extent cx="3967788" cy="29758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_te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788" cy="297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F824" w14:textId="77777777" w:rsidR="00EF5B74" w:rsidRPr="00EF5B74" w:rsidRDefault="00EF5B74" w:rsidP="00EF5B74">
      <w:pPr>
        <w:rPr>
          <w:sz w:val="24"/>
          <w:lang w:val="en-US"/>
        </w:rPr>
      </w:pPr>
    </w:p>
    <w:p w14:paraId="11487AB4" w14:textId="2FFB4ED8" w:rsidR="00585C65" w:rsidRDefault="00585C65" w:rsidP="00EF5B74">
      <w:pPr>
        <w:rPr>
          <w:sz w:val="24"/>
        </w:rPr>
      </w:pPr>
      <w:r>
        <w:rPr>
          <w:sz w:val="24"/>
        </w:rPr>
        <w:lastRenderedPageBreak/>
        <w:t xml:space="preserve">Как видно, полученный результат </w:t>
      </w:r>
      <w:r w:rsidR="00E229D2">
        <w:rPr>
          <w:sz w:val="24"/>
        </w:rPr>
        <w:t>стремится к</w:t>
      </w:r>
      <w:r>
        <w:rPr>
          <w:sz w:val="24"/>
        </w:rPr>
        <w:t xml:space="preserve"> точному решению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</m:oMath>
      <w:r w:rsidRPr="00A5014C">
        <w:rPr>
          <w:sz w:val="24"/>
        </w:rPr>
        <w:t>.</w:t>
      </w:r>
    </w:p>
    <w:p w14:paraId="47219C5F" w14:textId="00514D97" w:rsidR="00AC5B39" w:rsidRDefault="00585C65" w:rsidP="005B471A">
      <w:pPr>
        <w:rPr>
          <w:sz w:val="24"/>
        </w:rPr>
      </w:pPr>
      <w:r>
        <w:rPr>
          <w:sz w:val="24"/>
        </w:rPr>
        <w:t>Ниже представлена таблица значений и поточечной погрешности.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92"/>
        <w:gridCol w:w="1559"/>
        <w:gridCol w:w="1559"/>
      </w:tblGrid>
      <w:tr w:rsidR="00585C65" w14:paraId="1DCD1274" w14:textId="77777777" w:rsidTr="005B471A">
        <w:trPr>
          <w:trHeight w:val="403"/>
          <w:jc w:val="center"/>
        </w:trPr>
        <w:tc>
          <w:tcPr>
            <w:tcW w:w="692" w:type="dxa"/>
            <w:tcBorders>
              <w:bottom w:val="single" w:sz="4" w:space="0" w:color="auto"/>
            </w:tcBorders>
            <w:vAlign w:val="bottom"/>
          </w:tcPr>
          <w:p w14:paraId="0697B268" w14:textId="50E160BA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14:paraId="04A40073" w14:textId="0D0096FA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Y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14:paraId="22B1E5E4" w14:textId="3F139A11" w:rsidR="00585C65" w:rsidRPr="00585C65" w:rsidRDefault="00585C65" w:rsidP="00585C65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Err</w:t>
            </w:r>
          </w:p>
        </w:tc>
      </w:tr>
      <w:tr w:rsidR="005B471A" w14:paraId="6D0984DF" w14:textId="77777777" w:rsidTr="005B471A">
        <w:trPr>
          <w:trHeight w:val="403"/>
          <w:jc w:val="center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49AF93" w14:textId="0ADDC554" w:rsidR="005B471A" w:rsidRDefault="005B471A" w:rsidP="005B471A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-0.5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E18687" w14:textId="1257A960" w:rsidR="005B471A" w:rsidRDefault="005B471A" w:rsidP="005B471A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1.649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F2A0A3" w14:textId="325A5480" w:rsidR="005B471A" w:rsidRDefault="005B471A" w:rsidP="005B471A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0.000278729</w:t>
            </w:r>
          </w:p>
        </w:tc>
      </w:tr>
      <w:tr w:rsidR="005B471A" w14:paraId="65D9A214" w14:textId="77777777" w:rsidTr="005B471A">
        <w:trPr>
          <w:trHeight w:val="403"/>
          <w:jc w:val="center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3B625D" w14:textId="1C1BF46F" w:rsidR="005B471A" w:rsidRDefault="005B471A" w:rsidP="005B471A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394D4B" w14:textId="141FD5C3" w:rsidR="005B471A" w:rsidRDefault="005B471A" w:rsidP="005B471A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572955" w14:textId="6E27453A" w:rsidR="005B471A" w:rsidRDefault="005B471A" w:rsidP="005B471A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</w:t>
            </w:r>
          </w:p>
        </w:tc>
      </w:tr>
      <w:tr w:rsidR="005B471A" w14:paraId="1FA4650C" w14:textId="77777777" w:rsidTr="005B471A">
        <w:trPr>
          <w:trHeight w:val="403"/>
          <w:jc w:val="center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2BD160" w14:textId="20440655" w:rsidR="005B471A" w:rsidRDefault="005B471A" w:rsidP="005B471A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0C303B" w14:textId="4674E531" w:rsidR="005B471A" w:rsidRDefault="005B471A" w:rsidP="005B471A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0.5974063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337E6" w14:textId="67D11F52" w:rsidR="005B471A" w:rsidRDefault="005B471A" w:rsidP="005B471A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0.00912441</w:t>
            </w:r>
          </w:p>
        </w:tc>
      </w:tr>
      <w:tr w:rsidR="005B471A" w14:paraId="4C08240E" w14:textId="77777777" w:rsidTr="005B471A">
        <w:trPr>
          <w:trHeight w:val="403"/>
          <w:jc w:val="center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C545D2" w14:textId="3A2A9685" w:rsidR="005B471A" w:rsidRDefault="005B471A" w:rsidP="005B471A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142F34" w14:textId="5663E609" w:rsidR="005B471A" w:rsidRDefault="005B471A" w:rsidP="005B471A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0.3567393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3B449" w14:textId="3A765BEE" w:rsidR="005B471A" w:rsidRDefault="005B471A" w:rsidP="005B471A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0.011140183</w:t>
            </w:r>
          </w:p>
        </w:tc>
      </w:tr>
    </w:tbl>
    <w:p w14:paraId="225DCB31" w14:textId="037BC91F" w:rsidR="00B1509D" w:rsidRDefault="00B1509D" w:rsidP="00B80F7A">
      <w:pPr>
        <w:pStyle w:val="1"/>
      </w:pPr>
      <w:bookmarkStart w:id="5" w:name="_Toc32773197"/>
      <w:r>
        <w:t>Модульная структура программы</w:t>
      </w:r>
      <w:bookmarkEnd w:id="5"/>
    </w:p>
    <w:p w14:paraId="50884838" w14:textId="04DF4317" w:rsidR="00B80F7A" w:rsidRPr="00773668" w:rsidRDefault="00B80F7A" w:rsidP="00B80F7A">
      <w:pPr>
        <w:pStyle w:val="1"/>
        <w:numPr>
          <w:ilvl w:val="0"/>
          <w:numId w:val="9"/>
        </w:numPr>
        <w:rPr>
          <w:b w:val="0"/>
          <w:sz w:val="24"/>
          <w:lang w:val="en-US"/>
        </w:rPr>
      </w:pPr>
      <w:proofErr w:type="spellStart"/>
      <w:r w:rsidRPr="00B80F7A">
        <w:rPr>
          <w:b w:val="0"/>
          <w:sz w:val="24"/>
          <w:lang w:val="en-US"/>
        </w:rPr>
        <w:t>Функция</w:t>
      </w:r>
      <w:proofErr w:type="spellEnd"/>
      <w:r w:rsidRPr="00B80F7A">
        <w:rPr>
          <w:b w:val="0"/>
          <w:sz w:val="24"/>
          <w:lang w:val="en-US"/>
        </w:rPr>
        <w:t xml:space="preserve"> </w:t>
      </w:r>
      <w:r w:rsidR="00A5014C" w:rsidRPr="00A5014C">
        <w:rPr>
          <w:b w:val="0"/>
          <w:sz w:val="24"/>
          <w:lang w:val="en-US"/>
        </w:rPr>
        <w:t xml:space="preserve">[x, y] = </w:t>
      </w:r>
      <w:proofErr w:type="spellStart"/>
      <w:r w:rsidR="00A5014C" w:rsidRPr="00A5014C">
        <w:rPr>
          <w:b w:val="0"/>
          <w:sz w:val="24"/>
          <w:lang w:val="en-US"/>
        </w:rPr>
        <w:t>runge_</w:t>
      </w:r>
      <w:proofErr w:type="gramStart"/>
      <w:r w:rsidR="00A5014C" w:rsidRPr="00A5014C">
        <w:rPr>
          <w:b w:val="0"/>
          <w:sz w:val="24"/>
          <w:lang w:val="en-US"/>
        </w:rPr>
        <w:t>kuta</w:t>
      </w:r>
      <w:proofErr w:type="spellEnd"/>
      <w:r w:rsidR="00A5014C" w:rsidRPr="00A5014C">
        <w:rPr>
          <w:b w:val="0"/>
          <w:sz w:val="24"/>
          <w:lang w:val="en-US"/>
        </w:rPr>
        <w:t>(</w:t>
      </w:r>
      <w:proofErr w:type="gramEnd"/>
      <w:r w:rsidR="00A5014C" w:rsidRPr="00A5014C">
        <w:rPr>
          <w:b w:val="0"/>
          <w:sz w:val="24"/>
          <w:lang w:val="en-US"/>
        </w:rPr>
        <w:t>f, a, b, n, y_2)</w:t>
      </w:r>
    </w:p>
    <w:p w14:paraId="71936588" w14:textId="4460B3A0" w:rsidR="00B80F7A" w:rsidRDefault="00B80F7A" w:rsidP="00B80F7A">
      <w:pPr>
        <w:pStyle w:val="1"/>
        <w:numPr>
          <w:ilvl w:val="0"/>
          <w:numId w:val="0"/>
        </w:numPr>
        <w:ind w:left="720"/>
        <w:rPr>
          <w:b w:val="0"/>
          <w:sz w:val="24"/>
        </w:rPr>
      </w:pPr>
      <w:r w:rsidRPr="00B80F7A">
        <w:rPr>
          <w:b w:val="0"/>
          <w:sz w:val="24"/>
        </w:rPr>
        <w:t xml:space="preserve">Данная функция осуществляет </w:t>
      </w:r>
      <w:r w:rsidR="00A5014C">
        <w:rPr>
          <w:b w:val="0"/>
          <w:sz w:val="24"/>
        </w:rPr>
        <w:t xml:space="preserve">численное решение задачи Коши. На вход передается функция </w:t>
      </w:r>
      <w:r w:rsidR="00A5014C">
        <w:rPr>
          <w:b w:val="0"/>
          <w:sz w:val="24"/>
          <w:lang w:val="en-US"/>
        </w:rPr>
        <w:t>f</w:t>
      </w:r>
      <w:r w:rsidR="00A5014C" w:rsidRPr="00A5014C">
        <w:rPr>
          <w:b w:val="0"/>
          <w:sz w:val="24"/>
        </w:rPr>
        <w:t xml:space="preserve">, </w:t>
      </w:r>
      <w:r w:rsidR="00A5014C">
        <w:rPr>
          <w:b w:val="0"/>
          <w:sz w:val="24"/>
        </w:rPr>
        <w:t xml:space="preserve">отрезок </w:t>
      </w:r>
      <w:r w:rsidR="00A5014C" w:rsidRPr="00A5014C">
        <w:rPr>
          <w:b w:val="0"/>
          <w:sz w:val="24"/>
        </w:rPr>
        <w:t>[</w:t>
      </w:r>
      <w:r w:rsidR="00A5014C">
        <w:rPr>
          <w:b w:val="0"/>
          <w:sz w:val="24"/>
          <w:lang w:val="en-US"/>
        </w:rPr>
        <w:t>a</w:t>
      </w:r>
      <w:r w:rsidR="00A5014C" w:rsidRPr="00A5014C">
        <w:rPr>
          <w:b w:val="0"/>
          <w:sz w:val="24"/>
        </w:rPr>
        <w:t xml:space="preserve">, </w:t>
      </w:r>
      <w:r w:rsidR="00A5014C">
        <w:rPr>
          <w:b w:val="0"/>
          <w:sz w:val="24"/>
          <w:lang w:val="en-US"/>
        </w:rPr>
        <w:t>b</w:t>
      </w:r>
      <w:r w:rsidR="00A5014C" w:rsidRPr="00A5014C">
        <w:rPr>
          <w:b w:val="0"/>
          <w:sz w:val="24"/>
        </w:rPr>
        <w:t xml:space="preserve">], </w:t>
      </w:r>
      <w:r w:rsidR="00A5014C">
        <w:rPr>
          <w:b w:val="0"/>
          <w:sz w:val="24"/>
        </w:rPr>
        <w:t>количество точек (по которым рассчитывается шаг), а также начальное значение.</w:t>
      </w:r>
    </w:p>
    <w:p w14:paraId="0E4BBAAD" w14:textId="481A1EE3" w:rsidR="00AC5B39" w:rsidRPr="00773668" w:rsidRDefault="00AC5B39" w:rsidP="00AC5B39">
      <w:pPr>
        <w:pStyle w:val="1"/>
        <w:numPr>
          <w:ilvl w:val="0"/>
          <w:numId w:val="9"/>
        </w:numPr>
        <w:rPr>
          <w:b w:val="0"/>
          <w:sz w:val="24"/>
          <w:lang w:val="en-US"/>
        </w:rPr>
      </w:pPr>
      <w:proofErr w:type="spellStart"/>
      <w:r w:rsidRPr="00B80F7A">
        <w:rPr>
          <w:b w:val="0"/>
          <w:sz w:val="24"/>
          <w:lang w:val="en-US"/>
        </w:rPr>
        <w:t>Функция</w:t>
      </w:r>
      <w:proofErr w:type="spellEnd"/>
      <w:r w:rsidRPr="00B80F7A">
        <w:rPr>
          <w:b w:val="0"/>
          <w:sz w:val="24"/>
          <w:lang w:val="en-US"/>
        </w:rPr>
        <w:t xml:space="preserve"> </w:t>
      </w:r>
      <w:r w:rsidRPr="00A5014C">
        <w:rPr>
          <w:b w:val="0"/>
          <w:sz w:val="24"/>
          <w:lang w:val="en-US"/>
        </w:rPr>
        <w:t xml:space="preserve">[x, y] = </w:t>
      </w:r>
      <w:proofErr w:type="spellStart"/>
      <w:proofErr w:type="gramStart"/>
      <w:r>
        <w:rPr>
          <w:b w:val="0"/>
          <w:sz w:val="24"/>
          <w:lang w:val="en-US"/>
        </w:rPr>
        <w:t>adams</w:t>
      </w:r>
      <w:proofErr w:type="spellEnd"/>
      <w:r w:rsidRPr="00A5014C">
        <w:rPr>
          <w:b w:val="0"/>
          <w:sz w:val="24"/>
          <w:lang w:val="en-US"/>
        </w:rPr>
        <w:t>(</w:t>
      </w:r>
      <w:proofErr w:type="gramEnd"/>
      <w:r w:rsidRPr="00A5014C">
        <w:rPr>
          <w:b w:val="0"/>
          <w:sz w:val="24"/>
          <w:lang w:val="en-US"/>
        </w:rPr>
        <w:t>f, a, b, n, y_</w:t>
      </w:r>
      <w:r>
        <w:rPr>
          <w:b w:val="0"/>
          <w:sz w:val="24"/>
          <w:lang w:val="en-US"/>
        </w:rPr>
        <w:t>0, y_1</w:t>
      </w:r>
      <w:r w:rsidRPr="00A5014C">
        <w:rPr>
          <w:b w:val="0"/>
          <w:sz w:val="24"/>
          <w:lang w:val="en-US"/>
        </w:rPr>
        <w:t>)</w:t>
      </w:r>
    </w:p>
    <w:p w14:paraId="0A45321A" w14:textId="4647BB77" w:rsidR="00AC5B39" w:rsidRPr="00A5014C" w:rsidRDefault="00AC5B39" w:rsidP="00AC5B39">
      <w:pPr>
        <w:pStyle w:val="1"/>
        <w:numPr>
          <w:ilvl w:val="0"/>
          <w:numId w:val="0"/>
        </w:numPr>
        <w:ind w:left="720"/>
        <w:rPr>
          <w:b w:val="0"/>
          <w:sz w:val="24"/>
        </w:rPr>
      </w:pPr>
      <w:r w:rsidRPr="00B80F7A">
        <w:rPr>
          <w:b w:val="0"/>
          <w:sz w:val="24"/>
        </w:rPr>
        <w:t xml:space="preserve">Данная функция осуществляет </w:t>
      </w:r>
      <w:r>
        <w:rPr>
          <w:b w:val="0"/>
          <w:sz w:val="24"/>
        </w:rPr>
        <w:t xml:space="preserve">численное решение задачи Коши. На вход передается функция </w:t>
      </w:r>
      <w:r>
        <w:rPr>
          <w:b w:val="0"/>
          <w:sz w:val="24"/>
          <w:lang w:val="en-US"/>
        </w:rPr>
        <w:t>f</w:t>
      </w:r>
      <w:r w:rsidRPr="00A5014C">
        <w:rPr>
          <w:b w:val="0"/>
          <w:sz w:val="24"/>
        </w:rPr>
        <w:t xml:space="preserve">, </w:t>
      </w:r>
      <w:r>
        <w:rPr>
          <w:b w:val="0"/>
          <w:sz w:val="24"/>
        </w:rPr>
        <w:t xml:space="preserve">отрезок </w:t>
      </w:r>
      <w:r w:rsidRPr="00A5014C">
        <w:rPr>
          <w:b w:val="0"/>
          <w:sz w:val="24"/>
        </w:rPr>
        <w:t>[</w:t>
      </w:r>
      <w:r>
        <w:rPr>
          <w:b w:val="0"/>
          <w:sz w:val="24"/>
          <w:lang w:val="en-US"/>
        </w:rPr>
        <w:t>a</w:t>
      </w:r>
      <w:r w:rsidRPr="00A5014C">
        <w:rPr>
          <w:b w:val="0"/>
          <w:sz w:val="24"/>
        </w:rPr>
        <w:t xml:space="preserve">, </w:t>
      </w:r>
      <w:r>
        <w:rPr>
          <w:b w:val="0"/>
          <w:sz w:val="24"/>
          <w:lang w:val="en-US"/>
        </w:rPr>
        <w:t>b</w:t>
      </w:r>
      <w:r w:rsidRPr="00A5014C">
        <w:rPr>
          <w:b w:val="0"/>
          <w:sz w:val="24"/>
        </w:rPr>
        <w:t xml:space="preserve">], </w:t>
      </w:r>
      <w:r>
        <w:rPr>
          <w:b w:val="0"/>
          <w:sz w:val="24"/>
        </w:rPr>
        <w:t xml:space="preserve">количество точек (по которым рассчитывается шаг), а также </w:t>
      </w:r>
      <w:r w:rsidR="0033205B">
        <w:rPr>
          <w:b w:val="0"/>
          <w:sz w:val="24"/>
        </w:rPr>
        <w:t xml:space="preserve">два начальных значения (так как корректор </w:t>
      </w:r>
      <w:proofErr w:type="spellStart"/>
      <w:r w:rsidR="0033205B">
        <w:rPr>
          <w:b w:val="0"/>
          <w:sz w:val="24"/>
        </w:rPr>
        <w:t>трехшаговый</w:t>
      </w:r>
      <w:proofErr w:type="spellEnd"/>
      <w:r w:rsidR="0033205B">
        <w:rPr>
          <w:b w:val="0"/>
          <w:sz w:val="24"/>
        </w:rPr>
        <w:t>)</w:t>
      </w:r>
      <w:r>
        <w:rPr>
          <w:b w:val="0"/>
          <w:sz w:val="24"/>
        </w:rPr>
        <w:t>.</w:t>
      </w:r>
    </w:p>
    <w:p w14:paraId="4CD7CFCD" w14:textId="77777777" w:rsidR="00AC5B39" w:rsidRPr="00AC5B39" w:rsidRDefault="00AC5B39" w:rsidP="00AC5B39"/>
    <w:p w14:paraId="3BFE1348" w14:textId="77777777" w:rsidR="0074483A" w:rsidRDefault="0074483A" w:rsidP="00B80F7A">
      <w:pPr>
        <w:pStyle w:val="1"/>
      </w:pPr>
      <w:r>
        <w:t>Подготовка контрольных тестов</w:t>
      </w:r>
    </w:p>
    <w:p w14:paraId="74CF67D9" w14:textId="7055F6E2" w:rsidR="005619EE" w:rsidRDefault="0074483A" w:rsidP="00537343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Исследование </w:t>
      </w:r>
      <w:r w:rsidR="00CA69FF">
        <w:rPr>
          <w:sz w:val="24"/>
          <w:szCs w:val="24"/>
        </w:rPr>
        <w:t xml:space="preserve">численного </w:t>
      </w:r>
      <w:r w:rsidR="00537343">
        <w:rPr>
          <w:sz w:val="24"/>
          <w:szCs w:val="24"/>
        </w:rPr>
        <w:t>решения задачи Коши будет проводиться для следующего уравнения с указанными начальными условиями и заданным отрезком:</w:t>
      </w:r>
    </w:p>
    <w:p w14:paraId="24858A34" w14:textId="77777777" w:rsidR="00537343" w:rsidRPr="00773668" w:rsidRDefault="007B75AC" w:rsidP="00537343">
      <w:pPr>
        <w:ind w:firstLine="426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2x-5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=5</m:t>
          </m:r>
        </m:oMath>
      </m:oMathPara>
    </w:p>
    <w:p w14:paraId="3213C4B5" w14:textId="77777777" w:rsidR="00537343" w:rsidRDefault="00537343" w:rsidP="00537343">
      <w:pPr>
        <w:ind w:firstLine="426"/>
        <w:rPr>
          <w:sz w:val="24"/>
          <w:szCs w:val="24"/>
        </w:rPr>
      </w:pPr>
      <w:r>
        <w:rPr>
          <w:sz w:val="24"/>
          <w:szCs w:val="24"/>
        </w:rPr>
        <w:t>Начальные условия:</w:t>
      </w:r>
    </w:p>
    <w:p w14:paraId="3B6E2919" w14:textId="77777777" w:rsidR="00537343" w:rsidRPr="00773668" w:rsidRDefault="00537343" w:rsidP="00537343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=4;</m:t>
          </m:r>
        </m:oMath>
      </m:oMathPara>
    </w:p>
    <w:p w14:paraId="2CED3E8E" w14:textId="7AE6BFC6" w:rsidR="00537343" w:rsidRPr="00537343" w:rsidRDefault="00537343" w:rsidP="00537343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2,6</m:t>
              </m:r>
            </m:e>
          </m:d>
        </m:oMath>
      </m:oMathPara>
    </w:p>
    <w:p w14:paraId="6D5B4081" w14:textId="0C3F8618" w:rsidR="00D96F69" w:rsidRPr="00D96F69" w:rsidRDefault="0074483A" w:rsidP="00537343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Для количественного исследования будет проведен анализ зависимости </w:t>
      </w:r>
      <w:r w:rsidR="00537343">
        <w:rPr>
          <w:sz w:val="24"/>
          <w:szCs w:val="24"/>
        </w:rPr>
        <w:t>погрешности решения задачи Коши</w:t>
      </w:r>
      <w:r>
        <w:rPr>
          <w:sz w:val="24"/>
          <w:szCs w:val="24"/>
        </w:rPr>
        <w:t xml:space="preserve"> от </w:t>
      </w:r>
      <w:r w:rsidR="00537343">
        <w:rPr>
          <w:sz w:val="24"/>
          <w:szCs w:val="24"/>
        </w:rPr>
        <w:t xml:space="preserve">шага метода в диапазоне </w:t>
      </w:r>
      <w:r w:rsidR="00537343" w:rsidRPr="00537343">
        <w:rPr>
          <w:sz w:val="24"/>
          <w:szCs w:val="24"/>
        </w:rPr>
        <w:t>[0.004; 4]</w:t>
      </w:r>
      <w:r>
        <w:rPr>
          <w:sz w:val="24"/>
          <w:szCs w:val="24"/>
        </w:rPr>
        <w:t>.</w:t>
      </w:r>
    </w:p>
    <w:p w14:paraId="79028AC5" w14:textId="5C7D0735" w:rsidR="0074483A" w:rsidRDefault="00537343" w:rsidP="0074483A">
      <w:pPr>
        <w:ind w:firstLine="426"/>
        <w:rPr>
          <w:sz w:val="24"/>
          <w:szCs w:val="24"/>
        </w:rPr>
      </w:pPr>
      <w:r>
        <w:rPr>
          <w:sz w:val="24"/>
          <w:szCs w:val="24"/>
        </w:rPr>
        <w:t>Погрешность</w:t>
      </w:r>
      <w:r w:rsidR="0074483A">
        <w:rPr>
          <w:sz w:val="24"/>
          <w:szCs w:val="24"/>
        </w:rPr>
        <w:t xml:space="preserve"> будет определяться следующим образом:</w:t>
      </w:r>
    </w:p>
    <w:p w14:paraId="19A6757B" w14:textId="0BC3FDBD" w:rsidR="00537343" w:rsidRPr="00017ED7" w:rsidRDefault="00311A59" w:rsidP="00537343">
      <w:pPr>
        <w:ind w:firstLine="426"/>
        <w:rPr>
          <w:sz w:val="24"/>
          <w:szCs w:val="24"/>
          <w:lang w:eastAsia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en-US"/>
            </w:rPr>
            <m:t>∆=ma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i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</m:e>
          </m:d>
        </m:oMath>
      </m:oMathPara>
    </w:p>
    <w:p w14:paraId="11A716A0" w14:textId="63343A04" w:rsidR="0044058F" w:rsidRPr="00147BE5" w:rsidRDefault="00537343" w:rsidP="005B471A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i</m:t>
            </m:r>
          </m:sub>
        </m:sSub>
      </m:oMath>
      <w:r w:rsidRPr="00537343">
        <w:rPr>
          <w:sz w:val="24"/>
          <w:szCs w:val="24"/>
          <w:lang w:eastAsia="en-US"/>
        </w:rPr>
        <w:t xml:space="preserve"> — </w:t>
      </w:r>
      <w:r>
        <w:rPr>
          <w:sz w:val="24"/>
          <w:szCs w:val="24"/>
          <w:lang w:eastAsia="en-US"/>
        </w:rPr>
        <w:t xml:space="preserve">значение, полученное с помощью метода Рунге-Кутты, 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i</m:t>
            </m:r>
          </m:sub>
        </m:sSub>
      </m:oMath>
      <w:r>
        <w:rPr>
          <w:sz w:val="24"/>
          <w:szCs w:val="24"/>
          <w:lang w:eastAsia="en-US"/>
        </w:rPr>
        <w:t xml:space="preserve"> — точное</w:t>
      </w:r>
      <w:r w:rsidR="00147BE5">
        <w:rPr>
          <w:sz w:val="24"/>
          <w:szCs w:val="24"/>
          <w:lang w:eastAsia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eastAsia="en-US"/>
          </w:rPr>
          <m:t>i</m:t>
        </m:r>
      </m:oMath>
      <w:r w:rsidR="00147BE5" w:rsidRPr="00147BE5">
        <w:rPr>
          <w:sz w:val="24"/>
          <w:szCs w:val="24"/>
          <w:lang w:eastAsia="en-US"/>
        </w:rPr>
        <w:t xml:space="preserve"> — </w:t>
      </w:r>
      <w:r w:rsidR="00147BE5">
        <w:rPr>
          <w:sz w:val="24"/>
          <w:szCs w:val="24"/>
          <w:lang w:eastAsia="en-US"/>
        </w:rPr>
        <w:t>индекс узла.</w:t>
      </w:r>
      <w:r w:rsidR="005B471A">
        <w:rPr>
          <w:sz w:val="24"/>
          <w:szCs w:val="24"/>
          <w:lang w:eastAsia="en-US"/>
        </w:rPr>
        <w:t xml:space="preserve"> В качестве узлов берется разбиение отрезка с шагом метода </w:t>
      </w:r>
      <w:r w:rsidR="005B471A">
        <w:rPr>
          <w:sz w:val="24"/>
          <w:szCs w:val="24"/>
          <w:lang w:val="en-US" w:eastAsia="en-US"/>
        </w:rPr>
        <w:t>h</w:t>
      </w:r>
      <w:r w:rsidR="005B471A" w:rsidRPr="00567CDC">
        <w:rPr>
          <w:sz w:val="24"/>
          <w:szCs w:val="24"/>
          <w:lang w:eastAsia="en-US"/>
        </w:rPr>
        <w:t>.</w:t>
      </w:r>
    </w:p>
    <w:p w14:paraId="43EE36C5" w14:textId="3ADFF4E2" w:rsidR="00537343" w:rsidRDefault="00537343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Точное значение вычисляется через точное решение уравнения:</w:t>
      </w:r>
    </w:p>
    <w:p w14:paraId="769D5187" w14:textId="6A3CF784" w:rsidR="003737C4" w:rsidRPr="00D91045" w:rsidRDefault="007B75AC" w:rsidP="00537343">
      <w:pPr>
        <w:ind w:firstLine="426"/>
        <w:rPr>
          <w:i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eastAsia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2</m:t>
              </m:r>
            </m:sup>
          </m:sSubSup>
        </m:oMath>
      </m:oMathPara>
    </w:p>
    <w:p w14:paraId="3FF06F26" w14:textId="46787322" w:rsidR="00D91045" w:rsidRPr="00D91045" w:rsidRDefault="00D91045" w:rsidP="00537343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Помимо этого, будет проведен сравнительный анализ метода с методом Рунге-Кутты 3-го порядка из предыдущей лабораторной работы.</w:t>
      </w:r>
    </w:p>
    <w:p w14:paraId="4D5334A5" w14:textId="0C9CD0B5" w:rsidR="00B1509D" w:rsidRDefault="00B1509D" w:rsidP="00B80F7A">
      <w:pPr>
        <w:pStyle w:val="1"/>
      </w:pPr>
      <w:bookmarkStart w:id="6" w:name="_Toc32773198"/>
      <w:r>
        <w:t xml:space="preserve">Численный анализ </w:t>
      </w:r>
      <w:bookmarkEnd w:id="6"/>
      <w:r w:rsidR="005A0E4B">
        <w:t>метода</w:t>
      </w:r>
    </w:p>
    <w:p w14:paraId="21A51C76" w14:textId="77777777" w:rsidR="005B471A" w:rsidRDefault="005B471A" w:rsidP="005B471A">
      <w:pPr>
        <w:rPr>
          <w:sz w:val="24"/>
        </w:rPr>
      </w:pPr>
      <w:r>
        <w:rPr>
          <w:sz w:val="24"/>
        </w:rPr>
        <w:t>Ниже представлены графики точного и численного решения ДУ</w:t>
      </w:r>
      <w:r w:rsidRPr="00517EC8">
        <w:rPr>
          <w:sz w:val="24"/>
        </w:rPr>
        <w:t xml:space="preserve"> </w:t>
      </w:r>
      <w:r>
        <w:rPr>
          <w:sz w:val="24"/>
        </w:rPr>
        <w:t xml:space="preserve">для шага </w:t>
      </w:r>
      <w:r>
        <w:rPr>
          <w:sz w:val="24"/>
          <w:lang w:val="en-US"/>
        </w:rPr>
        <w:t>h</w:t>
      </w:r>
      <w:r w:rsidRPr="00517EC8">
        <w:rPr>
          <w:sz w:val="24"/>
        </w:rPr>
        <w:t xml:space="preserve"> = [1, 0.5, 0.33, 0.1, 0.05]</w:t>
      </w:r>
      <w:r>
        <w:rPr>
          <w:sz w:val="24"/>
        </w:rPr>
        <w:t>:</w:t>
      </w:r>
    </w:p>
    <w:p w14:paraId="4CB46C81" w14:textId="270223A7" w:rsidR="00055982" w:rsidRDefault="00055982" w:rsidP="00055982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FAC90A3" wp14:editId="7081A2B1">
            <wp:extent cx="3431586" cy="2573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isl&amp;toch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586" cy="257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FDB4" w14:textId="77777777" w:rsidR="009345F9" w:rsidRPr="00055982" w:rsidRDefault="009345F9" w:rsidP="009345F9">
      <w:pPr>
        <w:jc w:val="left"/>
        <w:rPr>
          <w:sz w:val="24"/>
        </w:rPr>
      </w:pPr>
      <w:r>
        <w:rPr>
          <w:sz w:val="24"/>
        </w:rPr>
        <w:t>Как видно,</w:t>
      </w:r>
      <w:r w:rsidRPr="00517EC8">
        <w:rPr>
          <w:sz w:val="24"/>
        </w:rPr>
        <w:t xml:space="preserve"> </w:t>
      </w:r>
      <w:r>
        <w:rPr>
          <w:sz w:val="24"/>
        </w:rPr>
        <w:t>при уменьшении шага графики численного решения приближаются к графику точного решения.</w:t>
      </w:r>
    </w:p>
    <w:p w14:paraId="5B7B4BC2" w14:textId="6E8C526B" w:rsidR="0044058F" w:rsidRPr="00055982" w:rsidRDefault="0074483A" w:rsidP="0044058F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представлены графики </w:t>
      </w:r>
      <w:r w:rsidR="0044058F">
        <w:rPr>
          <w:sz w:val="24"/>
          <w:szCs w:val="24"/>
        </w:rPr>
        <w:t xml:space="preserve">зависимости </w:t>
      </w:r>
      <w:r w:rsidR="00537343">
        <w:rPr>
          <w:sz w:val="24"/>
          <w:szCs w:val="24"/>
        </w:rPr>
        <w:t xml:space="preserve">погрешности решения задачи Коши от шага метода в диапазоне </w:t>
      </w:r>
      <w:r w:rsidR="00537343" w:rsidRPr="00537343">
        <w:rPr>
          <w:sz w:val="24"/>
          <w:szCs w:val="24"/>
        </w:rPr>
        <w:t xml:space="preserve">[0.004; </w:t>
      </w:r>
      <w:r w:rsidR="00CD3EF8">
        <w:rPr>
          <w:sz w:val="24"/>
          <w:szCs w:val="24"/>
        </w:rPr>
        <w:t>2</w:t>
      </w:r>
      <w:r w:rsidR="00537343" w:rsidRPr="00537343">
        <w:rPr>
          <w:sz w:val="24"/>
          <w:szCs w:val="24"/>
        </w:rPr>
        <w:t>]</w:t>
      </w:r>
      <w:r w:rsidR="00537343">
        <w:rPr>
          <w:sz w:val="24"/>
          <w:szCs w:val="24"/>
        </w:rPr>
        <w:t>.</w:t>
      </w:r>
    </w:p>
    <w:p w14:paraId="03D5AB23" w14:textId="26EC8A1D" w:rsidR="00C24227" w:rsidRDefault="00C24227" w:rsidP="00C24227">
      <w:pPr>
        <w:ind w:firstLine="426"/>
        <w:rPr>
          <w:sz w:val="24"/>
          <w:szCs w:val="24"/>
          <w:lang w:eastAsia="en-US"/>
        </w:rPr>
      </w:pPr>
    </w:p>
    <w:p w14:paraId="6D4B4F9D" w14:textId="331BA057" w:rsidR="00C24227" w:rsidRDefault="00A17A9D" w:rsidP="0044058F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C6BA5AB" wp14:editId="6AA84151">
            <wp:extent cx="5206844" cy="390513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ynomex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844" cy="390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280C" w14:textId="77777777" w:rsidR="009345F9" w:rsidRDefault="009345F9" w:rsidP="009345F9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Исходя из графика, можно сделать вывод, что при увеличении шага погрешность возрастает. Зависимость погрешности от шага степенная. </w:t>
      </w:r>
    </w:p>
    <w:p w14:paraId="0F6F2489" w14:textId="66AA29E2" w:rsidR="009345F9" w:rsidRPr="00D1263A" w:rsidRDefault="009345F9" w:rsidP="009345F9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При изменении шага на 2 порядка погрешность изменяется на </w:t>
      </w:r>
      <w:r w:rsidRPr="009345F9">
        <w:rPr>
          <w:sz w:val="24"/>
          <w:szCs w:val="24"/>
        </w:rPr>
        <w:t>8</w:t>
      </w:r>
      <w:r>
        <w:rPr>
          <w:sz w:val="24"/>
          <w:szCs w:val="24"/>
        </w:rPr>
        <w:t xml:space="preserve"> порядков. Исходя из этого, показатель степенной зависимости равен четырем. При этом, показатель выше, чем у метода Рунге-Кутты.</w:t>
      </w:r>
    </w:p>
    <w:p w14:paraId="3542931A" w14:textId="2F3A5C91" w:rsidR="00CD3EF8" w:rsidRDefault="00CD3EF8" w:rsidP="00CD3EF8">
      <w:pPr>
        <w:ind w:firstLine="426"/>
        <w:rPr>
          <w:sz w:val="24"/>
          <w:szCs w:val="24"/>
        </w:rPr>
      </w:pPr>
      <w:r>
        <w:rPr>
          <w:sz w:val="24"/>
          <w:szCs w:val="24"/>
        </w:rPr>
        <w:t>Ниже представлено сравнение зависимости погрешности методов Адамса и метода Рунге-Кутты:</w:t>
      </w:r>
    </w:p>
    <w:p w14:paraId="1EB6EA08" w14:textId="538A57F8" w:rsidR="00D91045" w:rsidRDefault="00CD3EF8" w:rsidP="00CD3EF8">
      <w:pPr>
        <w:ind w:firstLine="426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A477BDB" wp14:editId="47DCF7A2">
            <wp:extent cx="4824365" cy="3618524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a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997" cy="362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B32A" w14:textId="63755337" w:rsidR="00CD3EF8" w:rsidRDefault="00CD3EF8" w:rsidP="00CD3EF8">
      <w:pPr>
        <w:ind w:firstLine="42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Исходя из графика, можно сделать вывод, что при пороговом значении шага примерно равным 1, </w:t>
      </w:r>
      <w:r w:rsidR="00044BC0">
        <w:rPr>
          <w:sz w:val="24"/>
          <w:szCs w:val="24"/>
        </w:rPr>
        <w:t>схема «предиктор-корректор» для метода Адамса</w:t>
      </w:r>
      <w:r>
        <w:rPr>
          <w:sz w:val="24"/>
          <w:szCs w:val="24"/>
        </w:rPr>
        <w:t xml:space="preserve"> дает погрешность на несколько порядков меньше, чем метод Рунге-Кутты</w:t>
      </w:r>
      <w:r w:rsidR="00044BC0">
        <w:rPr>
          <w:sz w:val="24"/>
          <w:szCs w:val="24"/>
        </w:rPr>
        <w:t xml:space="preserve"> 3-го порядка</w:t>
      </w:r>
      <w:r>
        <w:rPr>
          <w:sz w:val="24"/>
          <w:szCs w:val="24"/>
        </w:rPr>
        <w:t>.</w:t>
      </w:r>
      <w:r w:rsidR="00044BC0">
        <w:rPr>
          <w:sz w:val="24"/>
          <w:szCs w:val="24"/>
        </w:rPr>
        <w:t xml:space="preserve"> Стоит заметить, что при уменьшении шага погрешность метода Адамса быстрее стремится к нулю.</w:t>
      </w:r>
      <w:r>
        <w:rPr>
          <w:sz w:val="24"/>
          <w:szCs w:val="24"/>
        </w:rPr>
        <w:t xml:space="preserve"> При увеличении шага больше порогового значения метод Рунге-Кутты 3-го порядка дает</w:t>
      </w:r>
      <w:r w:rsidR="00044BC0">
        <w:rPr>
          <w:sz w:val="24"/>
          <w:szCs w:val="24"/>
        </w:rPr>
        <w:t xml:space="preserve"> меньшую погрешность.</w:t>
      </w:r>
    </w:p>
    <w:p w14:paraId="27065AD8" w14:textId="77777777" w:rsidR="00044BC0" w:rsidRDefault="00044BC0" w:rsidP="00CD3EF8">
      <w:pPr>
        <w:ind w:firstLine="426"/>
        <w:jc w:val="left"/>
        <w:rPr>
          <w:sz w:val="24"/>
          <w:szCs w:val="24"/>
        </w:rPr>
      </w:pPr>
    </w:p>
    <w:p w14:paraId="1D292552" w14:textId="77777777" w:rsidR="00B1509D" w:rsidRDefault="00B1509D" w:rsidP="00B80F7A">
      <w:pPr>
        <w:pStyle w:val="1"/>
      </w:pPr>
      <w:bookmarkStart w:id="7" w:name="_Toc32773201"/>
      <w:r>
        <w:t>Выводы</w:t>
      </w:r>
      <w:bookmarkEnd w:id="7"/>
    </w:p>
    <w:p w14:paraId="6728C2B6" w14:textId="0EDD89D1" w:rsidR="00D95EFF" w:rsidRDefault="00D95EFF" w:rsidP="00D95EFF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По результатам исследования можно сделать следующие выводы. </w:t>
      </w:r>
      <w:r w:rsidR="00044BC0">
        <w:rPr>
          <w:sz w:val="24"/>
          <w:szCs w:val="24"/>
          <w:lang w:eastAsia="en-US"/>
        </w:rPr>
        <w:t>Схема «предиктор-корректор» метода Адамса порядка 2-3 дает хорошие результаты для рассмотренных случаев.</w:t>
      </w:r>
    </w:p>
    <w:p w14:paraId="2C5A0C69" w14:textId="29E4E193" w:rsidR="00F80785" w:rsidRPr="00F80785" w:rsidRDefault="00537343" w:rsidP="00F80785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При возрастании шага метода </w:t>
      </w:r>
      <w:r w:rsidRPr="007640E4">
        <w:rPr>
          <w:sz w:val="24"/>
          <w:szCs w:val="24"/>
          <w:lang w:eastAsia="en-US"/>
        </w:rPr>
        <w:t>погрешность</w:t>
      </w:r>
      <w:r w:rsidR="007640E4" w:rsidRPr="007640E4">
        <w:rPr>
          <w:sz w:val="24"/>
          <w:szCs w:val="24"/>
          <w:lang w:eastAsia="en-US"/>
        </w:rPr>
        <w:t xml:space="preserve"> </w:t>
      </w:r>
      <w:r w:rsidR="007640E4">
        <w:rPr>
          <w:sz w:val="24"/>
          <w:szCs w:val="24"/>
          <w:lang w:eastAsia="en-US"/>
        </w:rPr>
        <w:t>растет по степенной</w:t>
      </w:r>
      <w:r w:rsidR="00044BC0">
        <w:rPr>
          <w:sz w:val="24"/>
          <w:szCs w:val="24"/>
          <w:lang w:eastAsia="en-US"/>
        </w:rPr>
        <w:t xml:space="preserve"> функции</w:t>
      </w:r>
      <w:r w:rsidRPr="007640E4">
        <w:rPr>
          <w:sz w:val="24"/>
          <w:szCs w:val="24"/>
          <w:lang w:eastAsia="en-US"/>
        </w:rPr>
        <w:t xml:space="preserve">. </w:t>
      </w:r>
      <w:r w:rsidR="00044BC0">
        <w:rPr>
          <w:sz w:val="24"/>
          <w:szCs w:val="24"/>
          <w:lang w:eastAsia="en-US"/>
        </w:rPr>
        <w:t>При этом, несмотря на вычислительную простоту, погрешность рассмотренного метода меньше, чем погрешность метода Рунге-Кутты при значении шага меньше 1.</w:t>
      </w:r>
    </w:p>
    <w:p w14:paraId="52721CEF" w14:textId="77777777" w:rsidR="00F80785" w:rsidRPr="00F80785" w:rsidRDefault="00F80785">
      <w:pPr>
        <w:ind w:firstLine="426"/>
        <w:rPr>
          <w:sz w:val="24"/>
          <w:szCs w:val="24"/>
          <w:lang w:eastAsia="en-US"/>
        </w:rPr>
      </w:pPr>
    </w:p>
    <w:sectPr w:rsidR="00F80785" w:rsidRPr="00F80785" w:rsidSect="006C4B51">
      <w:footerReference w:type="default" r:id="rId12"/>
      <w:pgSz w:w="11906" w:h="16838" w:code="9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E398B" w14:textId="77777777" w:rsidR="004402F8" w:rsidRDefault="004402F8" w:rsidP="00CD101E">
      <w:pPr>
        <w:spacing w:line="240" w:lineRule="auto"/>
      </w:pPr>
      <w:r>
        <w:separator/>
      </w:r>
    </w:p>
  </w:endnote>
  <w:endnote w:type="continuationSeparator" w:id="0">
    <w:p w14:paraId="68B90E6D" w14:textId="77777777" w:rsidR="004402F8" w:rsidRDefault="004402F8" w:rsidP="00CD10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7600115"/>
      <w:docPartObj>
        <w:docPartGallery w:val="Page Numbers (Bottom of Page)"/>
        <w:docPartUnique/>
      </w:docPartObj>
    </w:sdtPr>
    <w:sdtContent>
      <w:p w14:paraId="329DA3DD" w14:textId="77777777" w:rsidR="007B75AC" w:rsidRDefault="007B75A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64A41C17" w14:textId="77777777" w:rsidR="007B75AC" w:rsidRDefault="007B75A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189C0" w14:textId="77777777" w:rsidR="004402F8" w:rsidRDefault="004402F8" w:rsidP="00CD101E">
      <w:pPr>
        <w:spacing w:line="240" w:lineRule="auto"/>
      </w:pPr>
      <w:r>
        <w:separator/>
      </w:r>
    </w:p>
  </w:footnote>
  <w:footnote w:type="continuationSeparator" w:id="0">
    <w:p w14:paraId="457EE4B7" w14:textId="77777777" w:rsidR="004402F8" w:rsidRDefault="004402F8" w:rsidP="00CD10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710B"/>
    <w:multiLevelType w:val="hybridMultilevel"/>
    <w:tmpl w:val="79063DE4"/>
    <w:lvl w:ilvl="0" w:tplc="CA5837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6D4960"/>
    <w:multiLevelType w:val="hybridMultilevel"/>
    <w:tmpl w:val="BE1A6532"/>
    <w:lvl w:ilvl="0" w:tplc="9076A9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9A26CF9"/>
    <w:multiLevelType w:val="hybridMultilevel"/>
    <w:tmpl w:val="4D1A60B6"/>
    <w:lvl w:ilvl="0" w:tplc="B00EA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2D2673"/>
    <w:multiLevelType w:val="hybridMultilevel"/>
    <w:tmpl w:val="E98673FA"/>
    <w:lvl w:ilvl="0" w:tplc="D95A0590">
      <w:start w:val="1"/>
      <w:numFmt w:val="decimal"/>
      <w:lvlText w:val="%1."/>
      <w:lvlJc w:val="left"/>
      <w:pPr>
        <w:ind w:left="924" w:hanging="360"/>
      </w:pPr>
      <w:rPr>
        <w:rFonts w:hint="default"/>
        <w:color w:val="auto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4" w15:restartNumberingAfterBreak="0">
    <w:nsid w:val="4F56572A"/>
    <w:multiLevelType w:val="hybridMultilevel"/>
    <w:tmpl w:val="A8C2BB96"/>
    <w:lvl w:ilvl="0" w:tplc="E96A3040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35D669D"/>
    <w:multiLevelType w:val="hybridMultilevel"/>
    <w:tmpl w:val="C0BEADAC"/>
    <w:lvl w:ilvl="0" w:tplc="38B873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AD56900"/>
    <w:multiLevelType w:val="hybridMultilevel"/>
    <w:tmpl w:val="B8A64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03FCF"/>
    <w:multiLevelType w:val="hybridMultilevel"/>
    <w:tmpl w:val="EBAE0468"/>
    <w:lvl w:ilvl="0" w:tplc="599412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9E10F8E"/>
    <w:multiLevelType w:val="hybridMultilevel"/>
    <w:tmpl w:val="E6306180"/>
    <w:lvl w:ilvl="0" w:tplc="8208D79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Федор Кондор">
    <w15:presenceInfo w15:providerId="Windows Live" w15:userId="88a624cebb3bb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EB5"/>
    <w:rsid w:val="000022F1"/>
    <w:rsid w:val="00017ED7"/>
    <w:rsid w:val="00042473"/>
    <w:rsid w:val="00043EF5"/>
    <w:rsid w:val="00044BC0"/>
    <w:rsid w:val="00055982"/>
    <w:rsid w:val="00060C45"/>
    <w:rsid w:val="00082FFB"/>
    <w:rsid w:val="000868E0"/>
    <w:rsid w:val="000B339D"/>
    <w:rsid w:val="000B43A5"/>
    <w:rsid w:val="000B6321"/>
    <w:rsid w:val="000C1443"/>
    <w:rsid w:val="000D0DA2"/>
    <w:rsid w:val="000D1C40"/>
    <w:rsid w:val="000E1C12"/>
    <w:rsid w:val="000E1F87"/>
    <w:rsid w:val="000F0031"/>
    <w:rsid w:val="00123D7C"/>
    <w:rsid w:val="0012695D"/>
    <w:rsid w:val="001403AF"/>
    <w:rsid w:val="001429EC"/>
    <w:rsid w:val="00143E03"/>
    <w:rsid w:val="00147BE5"/>
    <w:rsid w:val="00150254"/>
    <w:rsid w:val="001B0E1A"/>
    <w:rsid w:val="001B7959"/>
    <w:rsid w:val="001C1BF0"/>
    <w:rsid w:val="001D3FB3"/>
    <w:rsid w:val="001E60D7"/>
    <w:rsid w:val="001F1D68"/>
    <w:rsid w:val="00223FD9"/>
    <w:rsid w:val="0022656F"/>
    <w:rsid w:val="00240A02"/>
    <w:rsid w:val="00272A81"/>
    <w:rsid w:val="002767BA"/>
    <w:rsid w:val="00295262"/>
    <w:rsid w:val="002B0A3B"/>
    <w:rsid w:val="002B4F0E"/>
    <w:rsid w:val="002D0EB5"/>
    <w:rsid w:val="002F1807"/>
    <w:rsid w:val="002F6DD2"/>
    <w:rsid w:val="00302F72"/>
    <w:rsid w:val="0031157B"/>
    <w:rsid w:val="00311A59"/>
    <w:rsid w:val="0033205B"/>
    <w:rsid w:val="0036688F"/>
    <w:rsid w:val="00371B2B"/>
    <w:rsid w:val="003737C4"/>
    <w:rsid w:val="00381368"/>
    <w:rsid w:val="00391A71"/>
    <w:rsid w:val="003A3380"/>
    <w:rsid w:val="003A597B"/>
    <w:rsid w:val="003B23D8"/>
    <w:rsid w:val="003B4FC7"/>
    <w:rsid w:val="003C29FE"/>
    <w:rsid w:val="003D11A9"/>
    <w:rsid w:val="003D5F0A"/>
    <w:rsid w:val="003F59B9"/>
    <w:rsid w:val="0040031F"/>
    <w:rsid w:val="00431C92"/>
    <w:rsid w:val="00431F59"/>
    <w:rsid w:val="004402F8"/>
    <w:rsid w:val="0044058F"/>
    <w:rsid w:val="00445FE1"/>
    <w:rsid w:val="004470E0"/>
    <w:rsid w:val="004530A4"/>
    <w:rsid w:val="00472352"/>
    <w:rsid w:val="00490403"/>
    <w:rsid w:val="004C00BD"/>
    <w:rsid w:val="004C76FC"/>
    <w:rsid w:val="004D241E"/>
    <w:rsid w:val="005020A9"/>
    <w:rsid w:val="00511AD0"/>
    <w:rsid w:val="00513A75"/>
    <w:rsid w:val="00521F17"/>
    <w:rsid w:val="00532796"/>
    <w:rsid w:val="00532B99"/>
    <w:rsid w:val="00536D8A"/>
    <w:rsid w:val="00537343"/>
    <w:rsid w:val="00543A96"/>
    <w:rsid w:val="005506AC"/>
    <w:rsid w:val="005522F8"/>
    <w:rsid w:val="00553CC1"/>
    <w:rsid w:val="005619EE"/>
    <w:rsid w:val="00576A18"/>
    <w:rsid w:val="00585C65"/>
    <w:rsid w:val="00592914"/>
    <w:rsid w:val="005A0E4B"/>
    <w:rsid w:val="005B471A"/>
    <w:rsid w:val="005D307B"/>
    <w:rsid w:val="005F6598"/>
    <w:rsid w:val="00630752"/>
    <w:rsid w:val="00632707"/>
    <w:rsid w:val="00643A54"/>
    <w:rsid w:val="00681232"/>
    <w:rsid w:val="006877ED"/>
    <w:rsid w:val="006A1EEE"/>
    <w:rsid w:val="006A3785"/>
    <w:rsid w:val="006C4B51"/>
    <w:rsid w:val="006D32B3"/>
    <w:rsid w:val="006D6693"/>
    <w:rsid w:val="00714CC9"/>
    <w:rsid w:val="00721005"/>
    <w:rsid w:val="00736DFB"/>
    <w:rsid w:val="0074483A"/>
    <w:rsid w:val="007527A6"/>
    <w:rsid w:val="007640E4"/>
    <w:rsid w:val="007673A0"/>
    <w:rsid w:val="007713F8"/>
    <w:rsid w:val="00773668"/>
    <w:rsid w:val="00774235"/>
    <w:rsid w:val="007B4CC7"/>
    <w:rsid w:val="007B75AC"/>
    <w:rsid w:val="007E2800"/>
    <w:rsid w:val="007E684A"/>
    <w:rsid w:val="00810972"/>
    <w:rsid w:val="008333E1"/>
    <w:rsid w:val="00841BF8"/>
    <w:rsid w:val="00844640"/>
    <w:rsid w:val="00845D27"/>
    <w:rsid w:val="00863365"/>
    <w:rsid w:val="00877FC0"/>
    <w:rsid w:val="00880142"/>
    <w:rsid w:val="008A46B0"/>
    <w:rsid w:val="008B223E"/>
    <w:rsid w:val="008B62B5"/>
    <w:rsid w:val="008C327E"/>
    <w:rsid w:val="008D0F84"/>
    <w:rsid w:val="008F5F8B"/>
    <w:rsid w:val="009054E2"/>
    <w:rsid w:val="00915025"/>
    <w:rsid w:val="00924D35"/>
    <w:rsid w:val="00926702"/>
    <w:rsid w:val="009345F9"/>
    <w:rsid w:val="0093777B"/>
    <w:rsid w:val="00963021"/>
    <w:rsid w:val="00993341"/>
    <w:rsid w:val="009C6F76"/>
    <w:rsid w:val="009E135D"/>
    <w:rsid w:val="00A16C38"/>
    <w:rsid w:val="00A17A9D"/>
    <w:rsid w:val="00A5014C"/>
    <w:rsid w:val="00A556B6"/>
    <w:rsid w:val="00A838DE"/>
    <w:rsid w:val="00A840C3"/>
    <w:rsid w:val="00AA6BD5"/>
    <w:rsid w:val="00AB4E43"/>
    <w:rsid w:val="00AC19B6"/>
    <w:rsid w:val="00AC3F04"/>
    <w:rsid w:val="00AC5601"/>
    <w:rsid w:val="00AC5B39"/>
    <w:rsid w:val="00AD47F8"/>
    <w:rsid w:val="00AF02F4"/>
    <w:rsid w:val="00AF5BC5"/>
    <w:rsid w:val="00AF5D89"/>
    <w:rsid w:val="00B041CA"/>
    <w:rsid w:val="00B140E2"/>
    <w:rsid w:val="00B1509D"/>
    <w:rsid w:val="00B257FE"/>
    <w:rsid w:val="00B46710"/>
    <w:rsid w:val="00B579A3"/>
    <w:rsid w:val="00B80C85"/>
    <w:rsid w:val="00B80F7A"/>
    <w:rsid w:val="00B8656C"/>
    <w:rsid w:val="00B923C8"/>
    <w:rsid w:val="00BA3AF5"/>
    <w:rsid w:val="00BD28E6"/>
    <w:rsid w:val="00C00F97"/>
    <w:rsid w:val="00C16B29"/>
    <w:rsid w:val="00C17781"/>
    <w:rsid w:val="00C24227"/>
    <w:rsid w:val="00C375A7"/>
    <w:rsid w:val="00C52DFC"/>
    <w:rsid w:val="00C91895"/>
    <w:rsid w:val="00CA3F60"/>
    <w:rsid w:val="00CA69FF"/>
    <w:rsid w:val="00CD101E"/>
    <w:rsid w:val="00CD3EF8"/>
    <w:rsid w:val="00CD4D3B"/>
    <w:rsid w:val="00CD6438"/>
    <w:rsid w:val="00D6212E"/>
    <w:rsid w:val="00D64D66"/>
    <w:rsid w:val="00D668E9"/>
    <w:rsid w:val="00D66C00"/>
    <w:rsid w:val="00D91045"/>
    <w:rsid w:val="00D95EFF"/>
    <w:rsid w:val="00D96F69"/>
    <w:rsid w:val="00DA0932"/>
    <w:rsid w:val="00DB0B39"/>
    <w:rsid w:val="00DE01FF"/>
    <w:rsid w:val="00E00C1B"/>
    <w:rsid w:val="00E11EFE"/>
    <w:rsid w:val="00E229D2"/>
    <w:rsid w:val="00E36364"/>
    <w:rsid w:val="00E50DFD"/>
    <w:rsid w:val="00E61CAC"/>
    <w:rsid w:val="00E62A24"/>
    <w:rsid w:val="00E67800"/>
    <w:rsid w:val="00E84141"/>
    <w:rsid w:val="00E86E19"/>
    <w:rsid w:val="00EA03E1"/>
    <w:rsid w:val="00EA3E0F"/>
    <w:rsid w:val="00EC78CA"/>
    <w:rsid w:val="00ED6311"/>
    <w:rsid w:val="00ED6DD9"/>
    <w:rsid w:val="00EF5B74"/>
    <w:rsid w:val="00F06066"/>
    <w:rsid w:val="00F16817"/>
    <w:rsid w:val="00F26149"/>
    <w:rsid w:val="00F60239"/>
    <w:rsid w:val="00F71565"/>
    <w:rsid w:val="00F80785"/>
    <w:rsid w:val="00F9328E"/>
    <w:rsid w:val="00FB43FF"/>
    <w:rsid w:val="00FF3D67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EF840"/>
  <w15:docId w15:val="{01F3C3DB-DA32-4224-8743-59982A8A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5EF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80F7A"/>
    <w:pPr>
      <w:keepNext/>
      <w:keepLines/>
      <w:numPr>
        <w:numId w:val="1"/>
      </w:numPr>
      <w:spacing w:after="12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F0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C1B"/>
    <w:pPr>
      <w:keepNext/>
      <w:keepLines/>
      <w:outlineLvl w:val="2"/>
    </w:pPr>
    <w:rPr>
      <w:rFonts w:eastAsiaTheme="majorEastAsia" w:cstheme="majorBidi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0F7A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4F0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00C1B"/>
    <w:rPr>
      <w:rFonts w:ascii="Times New Roman" w:eastAsiaTheme="majorEastAsia" w:hAnsi="Times New Roman" w:cstheme="majorBidi"/>
      <w:sz w:val="28"/>
      <w:szCs w:val="24"/>
      <w:u w:val="single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D101E"/>
    <w:pPr>
      <w:spacing w:before="240" w:line="259" w:lineRule="auto"/>
      <w:outlineLvl w:val="9"/>
    </w:pPr>
    <w:rPr>
      <w:rFonts w:asciiTheme="majorHAnsi" w:hAnsiTheme="majorHAnsi"/>
      <w:b w:val="0"/>
      <w:caps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CD101E"/>
    <w:pPr>
      <w:spacing w:after="100"/>
    </w:pPr>
  </w:style>
  <w:style w:type="character" w:styleId="a4">
    <w:name w:val="Hyperlink"/>
    <w:basedOn w:val="a0"/>
    <w:uiPriority w:val="99"/>
    <w:unhideWhenUsed/>
    <w:rsid w:val="00CD101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character" w:styleId="a9">
    <w:name w:val="Placeholder Text"/>
    <w:basedOn w:val="a0"/>
    <w:uiPriority w:val="99"/>
    <w:semiHidden/>
    <w:rsid w:val="00F60239"/>
    <w:rPr>
      <w:color w:val="808080"/>
    </w:rPr>
  </w:style>
  <w:style w:type="paragraph" w:styleId="aa">
    <w:name w:val="List Paragraph"/>
    <w:basedOn w:val="a"/>
    <w:uiPriority w:val="34"/>
    <w:qFormat/>
    <w:rsid w:val="00B1509D"/>
    <w:pPr>
      <w:ind w:left="720"/>
      <w:contextualSpacing/>
    </w:pPr>
  </w:style>
  <w:style w:type="paragraph" w:styleId="ab">
    <w:name w:val="No Spacing"/>
    <w:uiPriority w:val="1"/>
    <w:qFormat/>
    <w:rsid w:val="000B339D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F1D68"/>
    <w:pPr>
      <w:spacing w:after="100"/>
      <w:ind w:left="280"/>
    </w:pPr>
  </w:style>
  <w:style w:type="table" w:styleId="ac">
    <w:name w:val="Table Grid"/>
    <w:basedOn w:val="a1"/>
    <w:uiPriority w:val="39"/>
    <w:rsid w:val="001F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1F1D6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F1D68"/>
    <w:rPr>
      <w:rFonts w:ascii="Segoe UI" w:eastAsia="Times New Roman" w:hAnsi="Segoe UI" w:cs="Segoe UI"/>
      <w:sz w:val="18"/>
      <w:szCs w:val="18"/>
      <w:lang w:eastAsia="ru-RU"/>
    </w:rPr>
  </w:style>
  <w:style w:type="character" w:styleId="af">
    <w:name w:val="annotation reference"/>
    <w:basedOn w:val="a0"/>
    <w:uiPriority w:val="99"/>
    <w:semiHidden/>
    <w:unhideWhenUsed/>
    <w:rsid w:val="004470E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470E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470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470E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470E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ody">
    <w:name w:val="Body"/>
    <w:rsid w:val="000B632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var">
    <w:name w:val="var"/>
    <w:basedOn w:val="a0"/>
    <w:rsid w:val="00841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F6FC3-B072-4399-8F86-3B7B21DE2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Кондор</dc:creator>
  <cp:keywords/>
  <dc:description/>
  <cp:lastModifiedBy>Федор Кондор</cp:lastModifiedBy>
  <cp:revision>6</cp:revision>
  <dcterms:created xsi:type="dcterms:W3CDTF">2020-05-20T11:30:00Z</dcterms:created>
  <dcterms:modified xsi:type="dcterms:W3CDTF">2020-05-29T10:14:00Z</dcterms:modified>
</cp:coreProperties>
</file>